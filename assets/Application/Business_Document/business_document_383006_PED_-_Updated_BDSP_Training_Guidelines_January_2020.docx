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A2C" w:rsidRDefault="00386A95" w:rsidP="00E65405">
      <w:pPr>
        <w:pStyle w:val="NumHeading"/>
        <w:numPr>
          <w:ilvl w:val="0"/>
          <w:numId w:val="0"/>
        </w:numPr>
      </w:pPr>
      <w:bookmarkStart w:id="0" w:name="_GoBack"/>
      <w:bookmarkEnd w:id="0"/>
      <w:r>
        <w:t xml:space="preserve">BDSP TRAINING guidelines </w:t>
      </w:r>
      <w:r w:rsidR="00B85610">
        <w:t>introduction</w:t>
      </w:r>
    </w:p>
    <w:p w:rsidR="00E65405" w:rsidRPr="00FA5ED0" w:rsidRDefault="00E65405">
      <w:pPr>
        <w:pStyle w:val="Heading2"/>
      </w:pPr>
    </w:p>
    <w:p w:rsidR="00BD3A2C" w:rsidRPr="00656944" w:rsidRDefault="00B85610" w:rsidP="00FA5ED0">
      <w:pPr>
        <w:pStyle w:val="NumBodyText"/>
        <w:numPr>
          <w:ilvl w:val="0"/>
          <w:numId w:val="0"/>
        </w:numPr>
        <w:jc w:val="both"/>
        <w:rPr>
          <w:rFonts w:eastAsia="Calibri"/>
          <w:kern w:val="0"/>
          <w:sz w:val="20"/>
          <w:szCs w:val="20"/>
          <w:lang w:eastAsia="en-US"/>
        </w:rPr>
      </w:pPr>
      <w:r w:rsidRPr="00656944">
        <w:rPr>
          <w:sz w:val="20"/>
          <w:szCs w:val="20"/>
        </w:rPr>
        <w:t xml:space="preserve">The Government of the Kingdom of Lesotho with the support of the African Development Bank </w:t>
      </w:r>
      <w:r w:rsidR="002013CB">
        <w:rPr>
          <w:sz w:val="20"/>
          <w:szCs w:val="20"/>
        </w:rPr>
        <w:t xml:space="preserve">is </w:t>
      </w:r>
      <w:r w:rsidRPr="00656944">
        <w:rPr>
          <w:sz w:val="20"/>
          <w:szCs w:val="20"/>
        </w:rPr>
        <w:t xml:space="preserve">implementing the Promoting Enterprise Development (PED) Programme to support the promotion of </w:t>
      </w:r>
      <w:r w:rsidR="00E60AC0">
        <w:rPr>
          <w:sz w:val="20"/>
          <w:szCs w:val="20"/>
        </w:rPr>
        <w:t>M</w:t>
      </w:r>
      <w:r w:rsidR="00E65405" w:rsidRPr="00656944">
        <w:rPr>
          <w:sz w:val="20"/>
          <w:szCs w:val="20"/>
        </w:rPr>
        <w:t xml:space="preserve">SME </w:t>
      </w:r>
      <w:r w:rsidR="00E60AC0">
        <w:rPr>
          <w:sz w:val="20"/>
          <w:szCs w:val="20"/>
        </w:rPr>
        <w:t xml:space="preserve">sector </w:t>
      </w:r>
      <w:r w:rsidR="00E65405" w:rsidRPr="00656944">
        <w:rPr>
          <w:sz w:val="20"/>
          <w:szCs w:val="20"/>
        </w:rPr>
        <w:t>growth and development</w:t>
      </w:r>
      <w:r w:rsidRPr="00656944">
        <w:rPr>
          <w:sz w:val="20"/>
          <w:szCs w:val="20"/>
        </w:rPr>
        <w:t xml:space="preserve"> in Lesotho. A key component of the programme is to build the capacity of professional business development service (BDS) providers that </w:t>
      </w:r>
      <w:r w:rsidR="00E65405" w:rsidRPr="00656944">
        <w:rPr>
          <w:sz w:val="20"/>
          <w:szCs w:val="20"/>
        </w:rPr>
        <w:t xml:space="preserve">will </w:t>
      </w:r>
      <w:r w:rsidRPr="00656944">
        <w:rPr>
          <w:sz w:val="20"/>
          <w:szCs w:val="20"/>
        </w:rPr>
        <w:t xml:space="preserve">be able to provide their services to the Basotho Enterprise Development Corporation (BEDCO)’s </w:t>
      </w:r>
      <w:r w:rsidR="0068589A">
        <w:rPr>
          <w:sz w:val="20"/>
          <w:szCs w:val="20"/>
        </w:rPr>
        <w:t>M</w:t>
      </w:r>
      <w:r w:rsidRPr="00656944">
        <w:rPr>
          <w:sz w:val="20"/>
          <w:szCs w:val="20"/>
        </w:rPr>
        <w:t xml:space="preserve">SME client base. As per the programme Terms of Reference, the PED team is required to carry out the following activities related to BDSP training:  </w:t>
      </w:r>
    </w:p>
    <w:p w:rsidR="002807CE" w:rsidRDefault="002F2C5F" w:rsidP="002807CE">
      <w:pPr>
        <w:pStyle w:val="NumBodyText"/>
        <w:numPr>
          <w:ilvl w:val="1"/>
          <w:numId w:val="12"/>
        </w:numPr>
        <w:rPr>
          <w:sz w:val="20"/>
          <w:szCs w:val="20"/>
        </w:rPr>
      </w:pPr>
      <w:r>
        <w:rPr>
          <w:sz w:val="20"/>
          <w:szCs w:val="20"/>
        </w:rPr>
        <w:t>i</w:t>
      </w:r>
      <w:r w:rsidR="002807CE" w:rsidRPr="00656944">
        <w:rPr>
          <w:sz w:val="20"/>
          <w:szCs w:val="20"/>
        </w:rPr>
        <w:t>dentify</w:t>
      </w:r>
      <w:r w:rsidR="001F4423">
        <w:rPr>
          <w:sz w:val="20"/>
          <w:szCs w:val="20"/>
        </w:rPr>
        <w:t>,</w:t>
      </w:r>
      <w:r w:rsidR="002807CE" w:rsidRPr="00656944">
        <w:rPr>
          <w:sz w:val="20"/>
          <w:szCs w:val="20"/>
        </w:rPr>
        <w:t xml:space="preserve"> </w:t>
      </w:r>
      <w:r w:rsidR="00D5592A" w:rsidRPr="00656944">
        <w:rPr>
          <w:sz w:val="20"/>
          <w:szCs w:val="20"/>
        </w:rPr>
        <w:t>through open competition, 1</w:t>
      </w:r>
      <w:r w:rsidR="002807CE" w:rsidRPr="00656944">
        <w:rPr>
          <w:sz w:val="20"/>
          <w:szCs w:val="20"/>
        </w:rPr>
        <w:t>0 BDSPs</w:t>
      </w:r>
      <w:r w:rsidR="00D5592A" w:rsidRPr="00656944">
        <w:rPr>
          <w:sz w:val="20"/>
          <w:szCs w:val="20"/>
        </w:rPr>
        <w:t xml:space="preserve"> (50% being women and youth owned)</w:t>
      </w:r>
      <w:r w:rsidR="002807CE" w:rsidRPr="00656944">
        <w:rPr>
          <w:sz w:val="20"/>
          <w:szCs w:val="20"/>
        </w:rPr>
        <w:t xml:space="preserve"> with at least 2 years’ experience in MSME capacity building and are available to participate in a Training of Trainers;</w:t>
      </w:r>
    </w:p>
    <w:p w:rsidR="00A6482E" w:rsidRPr="00A6482E" w:rsidRDefault="00A6482E" w:rsidP="00A6482E">
      <w:pPr>
        <w:pStyle w:val="NumBodyText"/>
        <w:numPr>
          <w:ilvl w:val="1"/>
          <w:numId w:val="12"/>
        </w:numPr>
        <w:rPr>
          <w:sz w:val="20"/>
          <w:szCs w:val="20"/>
        </w:rPr>
      </w:pPr>
      <w:r w:rsidRPr="00656944">
        <w:rPr>
          <w:sz w:val="20"/>
          <w:szCs w:val="20"/>
        </w:rPr>
        <w:t>design and develop an integrated package of business development services including appropriate toolkits and training packages suitable for MSMEs;</w:t>
      </w:r>
    </w:p>
    <w:p w:rsidR="002807CE" w:rsidRPr="00656944" w:rsidRDefault="00BD3A2C" w:rsidP="002807CE">
      <w:pPr>
        <w:pStyle w:val="NumBodyText"/>
        <w:numPr>
          <w:ilvl w:val="1"/>
          <w:numId w:val="12"/>
        </w:numPr>
        <w:rPr>
          <w:sz w:val="20"/>
          <w:szCs w:val="20"/>
        </w:rPr>
      </w:pPr>
      <w:r w:rsidRPr="00656944">
        <w:rPr>
          <w:sz w:val="20"/>
          <w:szCs w:val="20"/>
        </w:rPr>
        <w:t>b</w:t>
      </w:r>
      <w:r w:rsidR="002807CE" w:rsidRPr="00656944">
        <w:rPr>
          <w:sz w:val="20"/>
          <w:szCs w:val="20"/>
        </w:rPr>
        <w:t>uild capacity of BDSPs using the new training packages; and</w:t>
      </w:r>
    </w:p>
    <w:p w:rsidR="002807CE" w:rsidRPr="00656944" w:rsidRDefault="00BD3A2C" w:rsidP="002807CE">
      <w:pPr>
        <w:pStyle w:val="NumBodyText"/>
        <w:numPr>
          <w:ilvl w:val="1"/>
          <w:numId w:val="12"/>
        </w:numPr>
        <w:rPr>
          <w:sz w:val="20"/>
          <w:szCs w:val="20"/>
        </w:rPr>
      </w:pPr>
      <w:proofErr w:type="gramStart"/>
      <w:r w:rsidRPr="00656944">
        <w:rPr>
          <w:sz w:val="20"/>
          <w:szCs w:val="20"/>
        </w:rPr>
        <w:t>f</w:t>
      </w:r>
      <w:r w:rsidR="002807CE" w:rsidRPr="00656944">
        <w:rPr>
          <w:sz w:val="20"/>
          <w:szCs w:val="20"/>
        </w:rPr>
        <w:t>acilitate</w:t>
      </w:r>
      <w:proofErr w:type="gramEnd"/>
      <w:r w:rsidR="00211940">
        <w:rPr>
          <w:sz w:val="20"/>
          <w:szCs w:val="20"/>
        </w:rPr>
        <w:t xml:space="preserve"> </w:t>
      </w:r>
      <w:r w:rsidR="002807CE" w:rsidRPr="00656944">
        <w:rPr>
          <w:sz w:val="20"/>
          <w:szCs w:val="20"/>
        </w:rPr>
        <w:t>dialogue and strengthen network of BDSPs by organising networking sessions to share best practices.</w:t>
      </w:r>
    </w:p>
    <w:p w:rsidR="002E5A7F" w:rsidRDefault="00FA78B2" w:rsidP="00656944">
      <w:pPr>
        <w:pStyle w:val="NumBodyText"/>
        <w:numPr>
          <w:ilvl w:val="0"/>
          <w:numId w:val="0"/>
        </w:numPr>
        <w:jc w:val="both"/>
        <w:rPr>
          <w:rFonts w:eastAsia="Calibri"/>
          <w:kern w:val="0"/>
          <w:sz w:val="20"/>
          <w:szCs w:val="20"/>
          <w:lang w:eastAsia="en-US"/>
        </w:rPr>
      </w:pPr>
      <w:r w:rsidRPr="00656944">
        <w:rPr>
          <w:rFonts w:eastAsia="Calibri"/>
          <w:kern w:val="0"/>
          <w:sz w:val="20"/>
          <w:szCs w:val="20"/>
          <w:lang w:eastAsia="en-US"/>
        </w:rPr>
        <w:t xml:space="preserve">This report presents the guidelines and timelines for implementation of a BDSP training programme through the PED programme. The training framework has been developed following an assessment of the current BDS ecosystem in Lesotho in order meet the needs and targets of Basotho MSMEs. We have also placed an emphasis on international and regional best practice and have drawn from experience delivering similar training programmes in, </w:t>
      </w:r>
      <w:r w:rsidR="002E5A7F">
        <w:rPr>
          <w:rFonts w:eastAsia="Calibri"/>
          <w:kern w:val="0"/>
          <w:sz w:val="20"/>
          <w:szCs w:val="20"/>
          <w:lang w:eastAsia="en-US"/>
        </w:rPr>
        <w:t xml:space="preserve">Tanzania, </w:t>
      </w:r>
      <w:r w:rsidRPr="00656944">
        <w:rPr>
          <w:rFonts w:eastAsia="Calibri"/>
          <w:kern w:val="0"/>
          <w:sz w:val="20"/>
          <w:szCs w:val="20"/>
          <w:lang w:eastAsia="en-US"/>
        </w:rPr>
        <w:t>Somalia and Jordan.</w:t>
      </w:r>
    </w:p>
    <w:p w:rsidR="002B66CE" w:rsidRDefault="00D63B2C" w:rsidP="00656944">
      <w:pPr>
        <w:pStyle w:val="NumBodyText"/>
        <w:numPr>
          <w:ilvl w:val="0"/>
          <w:numId w:val="0"/>
        </w:numPr>
        <w:jc w:val="both"/>
        <w:rPr>
          <w:rFonts w:eastAsia="Calibri"/>
          <w:kern w:val="0"/>
          <w:sz w:val="20"/>
          <w:szCs w:val="20"/>
          <w:lang w:eastAsia="en-US"/>
        </w:rPr>
      </w:pPr>
      <w:r>
        <w:rPr>
          <w:rFonts w:eastAsia="Calibri"/>
          <w:kern w:val="0"/>
          <w:sz w:val="20"/>
          <w:szCs w:val="20"/>
          <w:lang w:eastAsia="en-US"/>
        </w:rPr>
        <w:t xml:space="preserve">A first version of these guidelines </w:t>
      </w:r>
      <w:proofErr w:type="gramStart"/>
      <w:r w:rsidR="00E60AC0">
        <w:rPr>
          <w:rFonts w:eastAsia="Calibri"/>
          <w:kern w:val="0"/>
          <w:sz w:val="20"/>
          <w:szCs w:val="20"/>
          <w:lang w:eastAsia="en-US"/>
        </w:rPr>
        <w:t>was</w:t>
      </w:r>
      <w:r>
        <w:rPr>
          <w:rFonts w:eastAsia="Calibri"/>
          <w:kern w:val="0"/>
          <w:sz w:val="20"/>
          <w:szCs w:val="20"/>
          <w:lang w:eastAsia="en-US"/>
        </w:rPr>
        <w:t xml:space="preserve"> submitted and approved in June 2019</w:t>
      </w:r>
      <w:proofErr w:type="gramEnd"/>
      <w:r>
        <w:rPr>
          <w:rFonts w:eastAsia="Calibri"/>
          <w:kern w:val="0"/>
          <w:sz w:val="20"/>
          <w:szCs w:val="20"/>
          <w:lang w:eastAsia="en-US"/>
        </w:rPr>
        <w:t xml:space="preserve">. </w:t>
      </w:r>
      <w:proofErr w:type="gramStart"/>
      <w:r>
        <w:rPr>
          <w:rFonts w:eastAsia="Calibri"/>
          <w:kern w:val="0"/>
          <w:sz w:val="20"/>
          <w:szCs w:val="20"/>
          <w:lang w:eastAsia="en-US"/>
        </w:rPr>
        <w:t>However</w:t>
      </w:r>
      <w:proofErr w:type="gramEnd"/>
      <w:r>
        <w:rPr>
          <w:rFonts w:eastAsia="Calibri"/>
          <w:kern w:val="0"/>
          <w:sz w:val="20"/>
          <w:szCs w:val="20"/>
          <w:lang w:eastAsia="en-US"/>
        </w:rPr>
        <w:t xml:space="preserve"> </w:t>
      </w:r>
      <w:r w:rsidR="00A6482E">
        <w:rPr>
          <w:rFonts w:eastAsia="Calibri"/>
          <w:kern w:val="0"/>
          <w:sz w:val="20"/>
          <w:szCs w:val="20"/>
          <w:lang w:eastAsia="en-US"/>
        </w:rPr>
        <w:t xml:space="preserve">following an initial round of training </w:t>
      </w:r>
      <w:r>
        <w:rPr>
          <w:rFonts w:eastAsia="Calibri"/>
          <w:kern w:val="0"/>
          <w:sz w:val="20"/>
          <w:szCs w:val="20"/>
          <w:lang w:eastAsia="en-US"/>
        </w:rPr>
        <w:t>delivered in July and August 2019</w:t>
      </w:r>
      <w:r w:rsidR="004B03A7">
        <w:rPr>
          <w:rFonts w:eastAsia="Calibri"/>
          <w:kern w:val="0"/>
          <w:sz w:val="20"/>
          <w:szCs w:val="20"/>
          <w:lang w:eastAsia="en-US"/>
        </w:rPr>
        <w:t>,</w:t>
      </w:r>
      <w:r>
        <w:rPr>
          <w:rFonts w:eastAsia="Calibri"/>
          <w:kern w:val="0"/>
          <w:sz w:val="20"/>
          <w:szCs w:val="20"/>
          <w:lang w:eastAsia="en-US"/>
        </w:rPr>
        <w:t xml:space="preserve"> and </w:t>
      </w:r>
      <w:r w:rsidR="009C6990">
        <w:rPr>
          <w:rFonts w:eastAsia="Calibri"/>
          <w:kern w:val="0"/>
          <w:sz w:val="20"/>
          <w:szCs w:val="20"/>
          <w:lang w:eastAsia="en-US"/>
        </w:rPr>
        <w:t xml:space="preserve">further </w:t>
      </w:r>
      <w:r>
        <w:rPr>
          <w:rFonts w:eastAsia="Calibri"/>
          <w:kern w:val="0"/>
          <w:sz w:val="20"/>
          <w:szCs w:val="20"/>
          <w:lang w:eastAsia="en-US"/>
        </w:rPr>
        <w:t>to feedback received</w:t>
      </w:r>
      <w:r w:rsidR="005A75CE">
        <w:rPr>
          <w:rFonts w:eastAsia="Calibri"/>
          <w:kern w:val="0"/>
          <w:sz w:val="20"/>
          <w:szCs w:val="20"/>
          <w:lang w:eastAsia="en-US"/>
        </w:rPr>
        <w:t xml:space="preserve"> on 20</w:t>
      </w:r>
      <w:r w:rsidR="005A75CE" w:rsidRPr="00A6482E">
        <w:rPr>
          <w:rFonts w:eastAsia="Calibri"/>
          <w:kern w:val="0"/>
          <w:sz w:val="20"/>
          <w:szCs w:val="20"/>
          <w:vertAlign w:val="superscript"/>
          <w:lang w:eastAsia="en-US"/>
        </w:rPr>
        <w:t>th</w:t>
      </w:r>
      <w:r w:rsidR="005A75CE">
        <w:rPr>
          <w:rFonts w:eastAsia="Calibri"/>
          <w:kern w:val="0"/>
          <w:sz w:val="20"/>
          <w:szCs w:val="20"/>
          <w:lang w:eastAsia="en-US"/>
        </w:rPr>
        <w:t xml:space="preserve"> September</w:t>
      </w:r>
      <w:r>
        <w:rPr>
          <w:rFonts w:eastAsia="Calibri"/>
          <w:kern w:val="0"/>
          <w:sz w:val="20"/>
          <w:szCs w:val="20"/>
          <w:lang w:eastAsia="en-US"/>
        </w:rPr>
        <w:t xml:space="preserve"> from </w:t>
      </w:r>
      <w:r w:rsidR="00A6482E">
        <w:rPr>
          <w:rFonts w:eastAsia="Calibri"/>
          <w:kern w:val="0"/>
          <w:sz w:val="20"/>
          <w:szCs w:val="20"/>
          <w:lang w:eastAsia="en-US"/>
        </w:rPr>
        <w:t>BEDCO</w:t>
      </w:r>
      <w:r>
        <w:rPr>
          <w:rFonts w:eastAsia="Calibri"/>
          <w:kern w:val="0"/>
          <w:sz w:val="20"/>
          <w:szCs w:val="20"/>
          <w:lang w:eastAsia="en-US"/>
        </w:rPr>
        <w:t xml:space="preserve">, </w:t>
      </w:r>
      <w:commentRangeStart w:id="1"/>
      <w:r>
        <w:rPr>
          <w:rFonts w:eastAsia="Calibri"/>
          <w:kern w:val="0"/>
          <w:sz w:val="20"/>
          <w:szCs w:val="20"/>
          <w:lang w:eastAsia="en-US"/>
        </w:rPr>
        <w:t xml:space="preserve">it has been agreed that the guidelines would be updated to address training gaps that have been identified. All timelines have also been updated to reflect the </w:t>
      </w:r>
      <w:proofErr w:type="gramStart"/>
      <w:r>
        <w:rPr>
          <w:rFonts w:eastAsia="Calibri"/>
          <w:kern w:val="0"/>
          <w:sz w:val="20"/>
          <w:szCs w:val="20"/>
          <w:lang w:eastAsia="en-US"/>
        </w:rPr>
        <w:t>current status</w:t>
      </w:r>
      <w:proofErr w:type="gramEnd"/>
      <w:r>
        <w:rPr>
          <w:rFonts w:eastAsia="Calibri"/>
          <w:kern w:val="0"/>
          <w:sz w:val="20"/>
          <w:szCs w:val="20"/>
          <w:lang w:eastAsia="en-US"/>
        </w:rPr>
        <w:t xml:space="preserve"> of </w:t>
      </w:r>
      <w:r w:rsidR="004B03A7">
        <w:rPr>
          <w:rFonts w:eastAsia="Calibri"/>
          <w:kern w:val="0"/>
          <w:sz w:val="20"/>
          <w:szCs w:val="20"/>
          <w:lang w:eastAsia="en-US"/>
        </w:rPr>
        <w:t xml:space="preserve">delivery. </w:t>
      </w:r>
      <w:commentRangeEnd w:id="1"/>
      <w:r w:rsidR="00211940">
        <w:rPr>
          <w:rStyle w:val="CommentReference"/>
          <w:rFonts w:eastAsiaTheme="minorHAnsi" w:cstheme="minorBidi"/>
          <w:color w:val="auto"/>
          <w:kern w:val="0"/>
          <w:lang w:eastAsia="en-US"/>
        </w:rPr>
        <w:commentReference w:id="1"/>
      </w:r>
    </w:p>
    <w:p w:rsidR="002B66CE" w:rsidRDefault="002B66CE" w:rsidP="00656944">
      <w:pPr>
        <w:pStyle w:val="NumBodyText"/>
        <w:numPr>
          <w:ilvl w:val="0"/>
          <w:numId w:val="0"/>
        </w:numPr>
        <w:jc w:val="both"/>
        <w:rPr>
          <w:rFonts w:eastAsia="Calibri"/>
          <w:kern w:val="0"/>
          <w:sz w:val="20"/>
          <w:szCs w:val="20"/>
          <w:lang w:eastAsia="en-US"/>
        </w:rPr>
      </w:pPr>
    </w:p>
    <w:p w:rsidR="007A1A9F" w:rsidRDefault="007A1A9F" w:rsidP="00656944">
      <w:pPr>
        <w:pStyle w:val="NumBodyText"/>
        <w:numPr>
          <w:ilvl w:val="0"/>
          <w:numId w:val="0"/>
        </w:numPr>
        <w:jc w:val="both"/>
        <w:rPr>
          <w:rFonts w:eastAsia="Calibri"/>
          <w:kern w:val="0"/>
          <w:sz w:val="20"/>
          <w:szCs w:val="20"/>
          <w:lang w:eastAsia="en-US"/>
        </w:rPr>
        <w:sectPr w:rsidR="007A1A9F" w:rsidSect="00971136">
          <w:headerReference w:type="default" r:id="rId10"/>
          <w:footerReference w:type="default" r:id="rId11"/>
          <w:pgSz w:w="11906" w:h="16838" w:code="9"/>
          <w:pgMar w:top="1440" w:right="1797" w:bottom="709" w:left="1077" w:header="709" w:footer="491" w:gutter="0"/>
          <w:cols w:space="708"/>
          <w:docGrid w:linePitch="360"/>
        </w:sectPr>
      </w:pPr>
    </w:p>
    <w:p w:rsidR="007A1A9F" w:rsidRDefault="007A1A9F" w:rsidP="007A1A9F">
      <w:pPr>
        <w:pStyle w:val="NumHeading"/>
        <w:numPr>
          <w:ilvl w:val="0"/>
          <w:numId w:val="0"/>
        </w:numPr>
      </w:pPr>
      <w:r w:rsidRPr="00F67CDE">
        <w:lastRenderedPageBreak/>
        <w:t>Implementation Roadmap</w:t>
      </w:r>
    </w:p>
    <w:p w:rsidR="00E77CF6" w:rsidRPr="00057D7C" w:rsidRDefault="00E77CF6" w:rsidP="00057D7C">
      <w:pPr>
        <w:pStyle w:val="Heading2"/>
        <w:rPr>
          <w:rFonts w:eastAsia="Calibri" w:cs="Times New Roman"/>
          <w:color w:val="685040"/>
          <w:szCs w:val="20"/>
          <w:lang w:eastAsia="en-US"/>
        </w:rPr>
      </w:pPr>
      <w:r w:rsidRPr="00057D7C">
        <w:rPr>
          <w:rFonts w:eastAsia="Calibri" w:cs="Times New Roman"/>
          <w:color w:val="685040"/>
          <w:szCs w:val="20"/>
          <w:lang w:eastAsia="en-US"/>
        </w:rPr>
        <w:t xml:space="preserve">The below diagram provides a roadmap for implementation. Stages 1-5 </w:t>
      </w:r>
      <w:proofErr w:type="gramStart"/>
      <w:r w:rsidRPr="00057D7C">
        <w:rPr>
          <w:rFonts w:eastAsia="Calibri" w:cs="Times New Roman"/>
          <w:color w:val="685040"/>
          <w:szCs w:val="20"/>
          <w:lang w:eastAsia="en-US"/>
        </w:rPr>
        <w:t>have been completed</w:t>
      </w:r>
      <w:proofErr w:type="gramEnd"/>
      <w:r w:rsidR="0090198E" w:rsidRPr="00057D7C">
        <w:rPr>
          <w:rFonts w:eastAsia="Calibri" w:cs="Times New Roman"/>
          <w:color w:val="685040"/>
          <w:szCs w:val="20"/>
          <w:lang w:eastAsia="en-US"/>
        </w:rPr>
        <w:t xml:space="preserve"> and initial training has been delivered under stages 6-9.</w:t>
      </w:r>
    </w:p>
    <w:p w:rsidR="007A1A9F" w:rsidRDefault="007A1A9F">
      <w:pPr>
        <w:pStyle w:val="Heading2"/>
      </w:pPr>
      <w:commentRangeStart w:id="2"/>
      <w:r>
        <w:rPr>
          <w:noProof/>
          <w:lang w:val="en-ZA" w:eastAsia="en-ZA"/>
        </w:rPr>
        <w:drawing>
          <wp:inline distT="0" distB="0" distL="0" distR="0" wp14:anchorId="20ED095D" wp14:editId="3173C393">
            <wp:extent cx="7956550" cy="4508500"/>
            <wp:effectExtent l="19050" t="0" r="63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2"/>
      <w:r w:rsidR="00A54B33">
        <w:rPr>
          <w:rStyle w:val="CommentReference"/>
          <w:rFonts w:eastAsiaTheme="minorHAnsi" w:cstheme="minorBidi"/>
          <w:color w:val="auto"/>
          <w:lang w:eastAsia="en-US"/>
        </w:rPr>
        <w:commentReference w:id="2"/>
      </w:r>
    </w:p>
    <w:p w:rsidR="007A1A9F" w:rsidRDefault="007A1A9F" w:rsidP="00656944">
      <w:pPr>
        <w:pStyle w:val="NumBodyText"/>
        <w:numPr>
          <w:ilvl w:val="0"/>
          <w:numId w:val="0"/>
        </w:numPr>
        <w:jc w:val="both"/>
        <w:rPr>
          <w:rFonts w:eastAsia="Calibri"/>
          <w:kern w:val="0"/>
          <w:sz w:val="20"/>
          <w:szCs w:val="20"/>
          <w:lang w:eastAsia="en-US"/>
        </w:rPr>
        <w:sectPr w:rsidR="007A1A9F" w:rsidSect="007A1A9F">
          <w:pgSz w:w="16838" w:h="11906" w:orient="landscape" w:code="9"/>
          <w:pgMar w:top="1077" w:right="1440" w:bottom="1797" w:left="709" w:header="709" w:footer="491" w:gutter="0"/>
          <w:cols w:space="708"/>
          <w:docGrid w:linePitch="360"/>
        </w:sectPr>
      </w:pPr>
    </w:p>
    <w:p w:rsidR="007A1A9F" w:rsidRPr="00656944" w:rsidRDefault="00E11273" w:rsidP="007A1A9F">
      <w:pPr>
        <w:pStyle w:val="BodyText"/>
        <w:rPr>
          <w:rFonts w:eastAsia="Calibri"/>
          <w:kern w:val="0"/>
          <w:sz w:val="20"/>
          <w:szCs w:val="20"/>
          <w:lang w:eastAsia="en-US"/>
        </w:rPr>
      </w:pPr>
      <w:r>
        <w:rPr>
          <w:rFonts w:eastAsia="Calibri"/>
          <w:kern w:val="0"/>
          <w:sz w:val="20"/>
          <w:szCs w:val="20"/>
          <w:lang w:eastAsia="en-US"/>
        </w:rPr>
        <w:lastRenderedPageBreak/>
        <w:t>T</w:t>
      </w:r>
      <w:r w:rsidR="007A1A9F" w:rsidRPr="00656944">
        <w:rPr>
          <w:rFonts w:eastAsia="Calibri"/>
          <w:kern w:val="0"/>
          <w:sz w:val="20"/>
          <w:szCs w:val="20"/>
          <w:lang w:eastAsia="en-US"/>
        </w:rPr>
        <w:t xml:space="preserve">he following </w:t>
      </w:r>
      <w:r>
        <w:rPr>
          <w:rFonts w:eastAsia="Calibri"/>
          <w:kern w:val="0"/>
          <w:sz w:val="20"/>
          <w:szCs w:val="20"/>
          <w:lang w:eastAsia="en-US"/>
        </w:rPr>
        <w:t xml:space="preserve">revised </w:t>
      </w:r>
      <w:r w:rsidR="007A1A9F" w:rsidRPr="00656944">
        <w:rPr>
          <w:rFonts w:eastAsia="Calibri"/>
          <w:kern w:val="0"/>
          <w:sz w:val="20"/>
          <w:szCs w:val="20"/>
          <w:lang w:eastAsia="en-US"/>
        </w:rPr>
        <w:t xml:space="preserve">timelines </w:t>
      </w:r>
      <w:proofErr w:type="gramStart"/>
      <w:r w:rsidR="007A1A9F" w:rsidRPr="00656944">
        <w:rPr>
          <w:rFonts w:eastAsia="Calibri"/>
          <w:kern w:val="0"/>
          <w:sz w:val="20"/>
          <w:szCs w:val="20"/>
          <w:lang w:eastAsia="en-US"/>
        </w:rPr>
        <w:t>are proposed</w:t>
      </w:r>
      <w:proofErr w:type="gramEnd"/>
      <w:r w:rsidR="007A1A9F" w:rsidRPr="00656944">
        <w:rPr>
          <w:rFonts w:eastAsia="Calibri"/>
          <w:kern w:val="0"/>
          <w:sz w:val="20"/>
          <w:szCs w:val="20"/>
          <w:lang w:eastAsia="en-US"/>
        </w:rPr>
        <w:t xml:space="preserve"> for implementation</w:t>
      </w:r>
      <w:r w:rsidR="00E77CF6">
        <w:rPr>
          <w:rFonts w:eastAsia="Calibri"/>
          <w:kern w:val="0"/>
          <w:sz w:val="20"/>
          <w:szCs w:val="20"/>
          <w:lang w:eastAsia="en-US"/>
        </w:rPr>
        <w:t>.</w:t>
      </w:r>
    </w:p>
    <w:tbl>
      <w:tblPr>
        <w:tblStyle w:val="TableGrid3"/>
        <w:tblpPr w:leftFromText="180" w:rightFromText="180" w:vertAnchor="text" w:horzAnchor="margin" w:tblpY="65"/>
        <w:tblW w:w="10485" w:type="dxa"/>
        <w:tblLook w:val="04A0" w:firstRow="1" w:lastRow="0" w:firstColumn="1" w:lastColumn="0" w:noHBand="0" w:noVBand="1"/>
      </w:tblPr>
      <w:tblGrid>
        <w:gridCol w:w="5382"/>
        <w:gridCol w:w="2693"/>
        <w:gridCol w:w="2410"/>
      </w:tblGrid>
      <w:tr w:rsidR="008022EA" w:rsidRPr="002E396E" w:rsidTr="00465E63">
        <w:tc>
          <w:tcPr>
            <w:tcW w:w="5382" w:type="dxa"/>
            <w:shd w:val="clear" w:color="auto" w:fill="98002E" w:themeFill="text2"/>
          </w:tcPr>
          <w:p w:rsidR="008022EA" w:rsidRPr="00656944" w:rsidRDefault="008022EA" w:rsidP="00911F7D">
            <w:pPr>
              <w:pStyle w:val="BodyText"/>
              <w:rPr>
                <w:color w:val="FFFFFF" w:themeColor="background1"/>
                <w:szCs w:val="20"/>
                <w:lang w:val="en-GB"/>
              </w:rPr>
            </w:pPr>
            <w:r w:rsidRPr="00656944">
              <w:rPr>
                <w:rFonts w:eastAsia="Calibri"/>
                <w:color w:val="FFFFFF" w:themeColor="background1"/>
                <w:kern w:val="0"/>
                <w:sz w:val="20"/>
                <w:szCs w:val="20"/>
                <w:lang w:eastAsia="en-US"/>
              </w:rPr>
              <w:t>Activity</w:t>
            </w:r>
          </w:p>
        </w:tc>
        <w:tc>
          <w:tcPr>
            <w:tcW w:w="2693" w:type="dxa"/>
            <w:shd w:val="clear" w:color="auto" w:fill="98002E" w:themeFill="text2"/>
          </w:tcPr>
          <w:p w:rsidR="008022EA" w:rsidRPr="00656944" w:rsidRDefault="008022EA" w:rsidP="00911F7D">
            <w:pPr>
              <w:pStyle w:val="BodyText"/>
              <w:rPr>
                <w:color w:val="FFFFFF" w:themeColor="background1"/>
                <w:szCs w:val="20"/>
                <w:lang w:val="en-GB"/>
              </w:rPr>
            </w:pPr>
            <w:r w:rsidRPr="00656944">
              <w:rPr>
                <w:rFonts w:eastAsia="Calibri"/>
                <w:color w:val="FFFFFF" w:themeColor="background1"/>
                <w:kern w:val="0"/>
                <w:sz w:val="20"/>
                <w:szCs w:val="20"/>
                <w:lang w:eastAsia="en-US"/>
              </w:rPr>
              <w:t>Target Date</w:t>
            </w:r>
          </w:p>
        </w:tc>
        <w:tc>
          <w:tcPr>
            <w:tcW w:w="2410" w:type="dxa"/>
            <w:shd w:val="clear" w:color="auto" w:fill="98002E" w:themeFill="text2"/>
          </w:tcPr>
          <w:p w:rsidR="008022EA" w:rsidRPr="00656944" w:rsidRDefault="008022EA" w:rsidP="00911F7D">
            <w:pPr>
              <w:pStyle w:val="BodyText"/>
              <w:rPr>
                <w:rFonts w:eastAsia="Calibri"/>
                <w:color w:val="FFFFFF" w:themeColor="background1"/>
                <w:kern w:val="0"/>
                <w:sz w:val="20"/>
                <w:szCs w:val="20"/>
                <w:lang w:eastAsia="en-US"/>
              </w:rPr>
            </w:pPr>
            <w:r>
              <w:rPr>
                <w:rFonts w:eastAsia="Calibri"/>
                <w:color w:val="FFFFFF" w:themeColor="background1"/>
                <w:kern w:val="0"/>
                <w:sz w:val="20"/>
                <w:szCs w:val="20"/>
                <w:lang w:eastAsia="en-US"/>
              </w:rPr>
              <w:t>Progress</w:t>
            </w:r>
          </w:p>
        </w:tc>
      </w:tr>
      <w:tr w:rsidR="008022EA" w:rsidRPr="002E396E" w:rsidTr="00465E63">
        <w:tc>
          <w:tcPr>
            <w:tcW w:w="5382" w:type="dxa"/>
            <w:shd w:val="clear" w:color="auto" w:fill="auto"/>
          </w:tcPr>
          <w:p w:rsidR="008022EA" w:rsidRPr="00656944" w:rsidRDefault="008022EA" w:rsidP="00911F7D">
            <w:pPr>
              <w:pStyle w:val="BodyText"/>
              <w:rPr>
                <w:rFonts w:eastAsia="Calibri"/>
                <w:szCs w:val="20"/>
                <w:lang w:val="en-GB" w:eastAsia="en-US"/>
              </w:rPr>
            </w:pPr>
            <w:r w:rsidRPr="00656944">
              <w:rPr>
                <w:rFonts w:eastAsia="Calibri"/>
                <w:kern w:val="0"/>
                <w:sz w:val="20"/>
                <w:szCs w:val="20"/>
                <w:lang w:eastAsia="en-US"/>
              </w:rPr>
              <w:t xml:space="preserve">BDSP </w:t>
            </w:r>
            <w:r w:rsidR="002F2C5F">
              <w:rPr>
                <w:rFonts w:eastAsia="Calibri"/>
                <w:kern w:val="0"/>
                <w:sz w:val="20"/>
                <w:szCs w:val="20"/>
                <w:lang w:eastAsia="en-US"/>
              </w:rPr>
              <w:t>t</w:t>
            </w:r>
            <w:r w:rsidRPr="00656944">
              <w:rPr>
                <w:rFonts w:eastAsia="Calibri"/>
                <w:kern w:val="0"/>
                <w:sz w:val="20"/>
                <w:szCs w:val="20"/>
                <w:lang w:eastAsia="en-US"/>
              </w:rPr>
              <w:t xml:space="preserve">raining </w:t>
            </w:r>
            <w:r w:rsidR="002F2C5F">
              <w:rPr>
                <w:rFonts w:eastAsia="Calibri"/>
                <w:kern w:val="0"/>
                <w:sz w:val="20"/>
                <w:szCs w:val="20"/>
                <w:lang w:eastAsia="en-US"/>
              </w:rPr>
              <w:t>i</w:t>
            </w:r>
            <w:r w:rsidRPr="00656944">
              <w:rPr>
                <w:rFonts w:eastAsia="Calibri"/>
                <w:kern w:val="0"/>
                <w:sz w:val="20"/>
                <w:szCs w:val="20"/>
                <w:lang w:eastAsia="en-US"/>
              </w:rPr>
              <w:t xml:space="preserve">nformation </w:t>
            </w:r>
            <w:r w:rsidR="002F2C5F">
              <w:rPr>
                <w:rFonts w:eastAsia="Calibri"/>
                <w:kern w:val="0"/>
                <w:sz w:val="20"/>
                <w:szCs w:val="20"/>
                <w:lang w:eastAsia="en-US"/>
              </w:rPr>
              <w:t>s</w:t>
            </w:r>
            <w:r w:rsidRPr="00656944">
              <w:rPr>
                <w:rFonts w:eastAsia="Calibri"/>
                <w:kern w:val="0"/>
                <w:sz w:val="20"/>
                <w:szCs w:val="20"/>
                <w:lang w:eastAsia="en-US"/>
              </w:rPr>
              <w:t>ession</w:t>
            </w:r>
          </w:p>
        </w:tc>
        <w:tc>
          <w:tcPr>
            <w:tcW w:w="2693" w:type="dxa"/>
            <w:shd w:val="clear" w:color="auto" w:fill="auto"/>
          </w:tcPr>
          <w:p w:rsidR="008022EA" w:rsidRPr="00656944" w:rsidRDefault="008022EA" w:rsidP="00911F7D">
            <w:pPr>
              <w:pStyle w:val="BodyText"/>
              <w:rPr>
                <w:rFonts w:eastAsia="Calibri"/>
                <w:szCs w:val="20"/>
                <w:lang w:val="en-GB" w:eastAsia="en-US"/>
              </w:rPr>
            </w:pPr>
            <w:r w:rsidRPr="00656944">
              <w:rPr>
                <w:rFonts w:eastAsia="Calibri"/>
                <w:kern w:val="0"/>
                <w:sz w:val="20"/>
                <w:szCs w:val="20"/>
                <w:lang w:eastAsia="en-US"/>
              </w:rPr>
              <w:t>11/07/2019</w:t>
            </w:r>
          </w:p>
        </w:tc>
        <w:tc>
          <w:tcPr>
            <w:tcW w:w="2410" w:type="dxa"/>
          </w:tcPr>
          <w:p w:rsidR="008022EA" w:rsidRPr="00656944" w:rsidRDefault="008022EA" w:rsidP="00911F7D">
            <w:pPr>
              <w:pStyle w:val="BodyText"/>
              <w:rPr>
                <w:rFonts w:eastAsia="Calibri"/>
                <w:kern w:val="0"/>
                <w:sz w:val="20"/>
                <w:szCs w:val="20"/>
                <w:lang w:eastAsia="en-US"/>
              </w:rPr>
            </w:pPr>
            <w:r>
              <w:rPr>
                <w:rFonts w:eastAsia="Calibri"/>
                <w:kern w:val="0"/>
                <w:sz w:val="20"/>
                <w:szCs w:val="20"/>
                <w:lang w:eastAsia="en-US"/>
              </w:rPr>
              <w:t>Completed</w:t>
            </w:r>
          </w:p>
        </w:tc>
      </w:tr>
      <w:tr w:rsidR="008022EA" w:rsidRPr="002E396E" w:rsidTr="00465E63">
        <w:tc>
          <w:tcPr>
            <w:tcW w:w="5382" w:type="dxa"/>
            <w:shd w:val="clear" w:color="auto" w:fill="auto"/>
          </w:tcPr>
          <w:p w:rsidR="008022EA" w:rsidRPr="00656944" w:rsidRDefault="008022EA" w:rsidP="00910816">
            <w:pPr>
              <w:pStyle w:val="BodyText"/>
              <w:rPr>
                <w:szCs w:val="20"/>
                <w:lang w:val="en-GB"/>
              </w:rPr>
            </w:pPr>
            <w:r w:rsidRPr="00656944">
              <w:rPr>
                <w:rFonts w:eastAsia="Calibri"/>
                <w:kern w:val="0"/>
                <w:sz w:val="20"/>
                <w:szCs w:val="20"/>
                <w:lang w:eastAsia="en-US"/>
              </w:rPr>
              <w:t xml:space="preserve">Call for </w:t>
            </w:r>
            <w:r w:rsidR="002F2C5F">
              <w:rPr>
                <w:rFonts w:eastAsia="Calibri"/>
                <w:kern w:val="0"/>
                <w:sz w:val="20"/>
                <w:szCs w:val="20"/>
                <w:lang w:eastAsia="en-US"/>
              </w:rPr>
              <w:t>a</w:t>
            </w:r>
            <w:r w:rsidRPr="00656944">
              <w:rPr>
                <w:rFonts w:eastAsia="Calibri"/>
                <w:kern w:val="0"/>
                <w:sz w:val="20"/>
                <w:szCs w:val="20"/>
                <w:lang w:eastAsia="en-US"/>
              </w:rPr>
              <w:t>pplications</w:t>
            </w:r>
          </w:p>
        </w:tc>
        <w:tc>
          <w:tcPr>
            <w:tcW w:w="2693" w:type="dxa"/>
            <w:shd w:val="clear" w:color="auto" w:fill="auto"/>
          </w:tcPr>
          <w:p w:rsidR="008022EA" w:rsidRPr="00656944" w:rsidRDefault="008022EA" w:rsidP="00911F7D">
            <w:pPr>
              <w:pStyle w:val="BodyText"/>
              <w:rPr>
                <w:rFonts w:eastAsia="Calibri"/>
                <w:szCs w:val="20"/>
                <w:lang w:val="en-GB" w:eastAsia="en-US"/>
              </w:rPr>
            </w:pPr>
            <w:r w:rsidRPr="00656944">
              <w:rPr>
                <w:rFonts w:eastAsia="Calibri"/>
                <w:kern w:val="0"/>
                <w:sz w:val="20"/>
                <w:szCs w:val="20"/>
                <w:lang w:eastAsia="en-US"/>
              </w:rPr>
              <w:t>11/07/2019</w:t>
            </w:r>
          </w:p>
        </w:tc>
        <w:tc>
          <w:tcPr>
            <w:tcW w:w="2410" w:type="dxa"/>
          </w:tcPr>
          <w:p w:rsidR="008022EA" w:rsidRPr="00656944" w:rsidRDefault="008022EA" w:rsidP="00911F7D">
            <w:pPr>
              <w:pStyle w:val="BodyText"/>
              <w:rPr>
                <w:rFonts w:eastAsia="Calibri"/>
                <w:kern w:val="0"/>
                <w:sz w:val="20"/>
                <w:szCs w:val="20"/>
                <w:lang w:eastAsia="en-US"/>
              </w:rPr>
            </w:pPr>
            <w:r>
              <w:rPr>
                <w:rFonts w:eastAsia="Calibri"/>
                <w:kern w:val="0"/>
                <w:sz w:val="20"/>
                <w:szCs w:val="20"/>
                <w:lang w:eastAsia="en-US"/>
              </w:rPr>
              <w:t>Completed</w:t>
            </w:r>
          </w:p>
        </w:tc>
      </w:tr>
      <w:tr w:rsidR="008022EA" w:rsidRPr="002E396E" w:rsidTr="00465E63">
        <w:tc>
          <w:tcPr>
            <w:tcW w:w="5382" w:type="dxa"/>
          </w:tcPr>
          <w:p w:rsidR="008022EA" w:rsidRPr="00656944" w:rsidRDefault="008022EA" w:rsidP="00911F7D">
            <w:pPr>
              <w:pStyle w:val="BodyText"/>
              <w:rPr>
                <w:rFonts w:eastAsia="Calibri"/>
                <w:szCs w:val="20"/>
                <w:lang w:val="en-GB" w:eastAsia="en-US"/>
              </w:rPr>
            </w:pPr>
            <w:r w:rsidRPr="00656944">
              <w:rPr>
                <w:rFonts w:eastAsia="Calibri"/>
                <w:kern w:val="0"/>
                <w:sz w:val="20"/>
                <w:szCs w:val="20"/>
                <w:lang w:eastAsia="en-US"/>
              </w:rPr>
              <w:t xml:space="preserve">Receive </w:t>
            </w:r>
            <w:r w:rsidR="002F2C5F">
              <w:rPr>
                <w:rFonts w:eastAsia="Calibri"/>
                <w:kern w:val="0"/>
                <w:sz w:val="20"/>
                <w:szCs w:val="20"/>
                <w:lang w:eastAsia="en-US"/>
              </w:rPr>
              <w:t>a</w:t>
            </w:r>
            <w:r w:rsidRPr="00656944">
              <w:rPr>
                <w:rFonts w:eastAsia="Calibri"/>
                <w:kern w:val="0"/>
                <w:sz w:val="20"/>
                <w:szCs w:val="20"/>
                <w:lang w:eastAsia="en-US"/>
              </w:rPr>
              <w:t>pplications</w:t>
            </w:r>
          </w:p>
        </w:tc>
        <w:tc>
          <w:tcPr>
            <w:tcW w:w="2693" w:type="dxa"/>
          </w:tcPr>
          <w:p w:rsidR="008022EA" w:rsidRPr="00656944" w:rsidRDefault="008022EA" w:rsidP="00911F7D">
            <w:pPr>
              <w:pStyle w:val="BodyText"/>
              <w:rPr>
                <w:rFonts w:eastAsia="Calibri"/>
                <w:szCs w:val="20"/>
                <w:lang w:val="en-GB" w:eastAsia="en-US"/>
              </w:rPr>
            </w:pPr>
            <w:r w:rsidRPr="00656944">
              <w:rPr>
                <w:rFonts w:eastAsia="Calibri"/>
                <w:kern w:val="0"/>
                <w:sz w:val="20"/>
                <w:szCs w:val="20"/>
                <w:lang w:eastAsia="en-US"/>
              </w:rPr>
              <w:t xml:space="preserve">19/07/2019 </w:t>
            </w:r>
          </w:p>
        </w:tc>
        <w:tc>
          <w:tcPr>
            <w:tcW w:w="2410" w:type="dxa"/>
          </w:tcPr>
          <w:p w:rsidR="008022EA" w:rsidRPr="00656944" w:rsidRDefault="008022EA" w:rsidP="00911F7D">
            <w:pPr>
              <w:pStyle w:val="BodyText"/>
              <w:rPr>
                <w:rFonts w:eastAsia="Calibri"/>
                <w:kern w:val="0"/>
                <w:sz w:val="20"/>
                <w:szCs w:val="20"/>
                <w:lang w:eastAsia="en-US"/>
              </w:rPr>
            </w:pPr>
            <w:r>
              <w:rPr>
                <w:rFonts w:eastAsia="Calibri"/>
                <w:kern w:val="0"/>
                <w:sz w:val="20"/>
                <w:szCs w:val="20"/>
                <w:lang w:eastAsia="en-US"/>
              </w:rPr>
              <w:t>Completed</w:t>
            </w:r>
          </w:p>
        </w:tc>
      </w:tr>
      <w:tr w:rsidR="008022EA" w:rsidRPr="008179CA" w:rsidTr="00465E63">
        <w:tc>
          <w:tcPr>
            <w:tcW w:w="5382" w:type="dxa"/>
          </w:tcPr>
          <w:p w:rsidR="008022EA" w:rsidRPr="00656944" w:rsidRDefault="008022EA" w:rsidP="00911F7D">
            <w:pPr>
              <w:pStyle w:val="BodyText"/>
              <w:rPr>
                <w:rFonts w:eastAsia="Calibri"/>
                <w:szCs w:val="20"/>
                <w:lang w:val="en-GB" w:eastAsia="en-US"/>
              </w:rPr>
            </w:pPr>
            <w:r w:rsidRPr="00656944">
              <w:rPr>
                <w:rFonts w:eastAsia="Calibri"/>
                <w:kern w:val="0"/>
                <w:sz w:val="20"/>
                <w:szCs w:val="20"/>
                <w:lang w:eastAsia="en-US"/>
              </w:rPr>
              <w:t xml:space="preserve">Review applications, shortlist and invite to training </w:t>
            </w:r>
          </w:p>
        </w:tc>
        <w:tc>
          <w:tcPr>
            <w:tcW w:w="2693" w:type="dxa"/>
          </w:tcPr>
          <w:p w:rsidR="008022EA" w:rsidRPr="00656944" w:rsidRDefault="008022EA" w:rsidP="00911F7D">
            <w:pPr>
              <w:pStyle w:val="BodyText"/>
              <w:rPr>
                <w:rFonts w:eastAsia="Calibri"/>
                <w:szCs w:val="20"/>
                <w:lang w:val="en-GB" w:eastAsia="en-US"/>
              </w:rPr>
            </w:pPr>
            <w:r w:rsidRPr="00656944">
              <w:rPr>
                <w:rFonts w:eastAsia="Calibri"/>
                <w:kern w:val="0"/>
                <w:sz w:val="20"/>
                <w:szCs w:val="20"/>
                <w:lang w:eastAsia="en-US"/>
              </w:rPr>
              <w:t>26/07/2019</w:t>
            </w:r>
          </w:p>
        </w:tc>
        <w:tc>
          <w:tcPr>
            <w:tcW w:w="2410" w:type="dxa"/>
          </w:tcPr>
          <w:p w:rsidR="008022EA" w:rsidRPr="00656944" w:rsidRDefault="008022EA" w:rsidP="00911F7D">
            <w:pPr>
              <w:pStyle w:val="BodyText"/>
              <w:rPr>
                <w:rFonts w:eastAsia="Calibri"/>
                <w:kern w:val="0"/>
                <w:sz w:val="20"/>
                <w:szCs w:val="20"/>
                <w:lang w:eastAsia="en-US"/>
              </w:rPr>
            </w:pPr>
            <w:r>
              <w:rPr>
                <w:rFonts w:eastAsia="Calibri"/>
                <w:kern w:val="0"/>
                <w:sz w:val="20"/>
                <w:szCs w:val="20"/>
                <w:lang w:eastAsia="en-US"/>
              </w:rPr>
              <w:t>Completed</w:t>
            </w:r>
          </w:p>
        </w:tc>
      </w:tr>
      <w:tr w:rsidR="008022EA" w:rsidRPr="008179CA" w:rsidTr="00465E63">
        <w:tc>
          <w:tcPr>
            <w:tcW w:w="5382" w:type="dxa"/>
          </w:tcPr>
          <w:p w:rsidR="008022EA" w:rsidRPr="00656944" w:rsidRDefault="008022EA" w:rsidP="00911F7D">
            <w:pPr>
              <w:pStyle w:val="BodyText"/>
              <w:rPr>
                <w:rFonts w:eastAsia="Calibri"/>
                <w:kern w:val="0"/>
                <w:sz w:val="20"/>
                <w:szCs w:val="20"/>
                <w:lang w:eastAsia="en-US"/>
              </w:rPr>
            </w:pPr>
            <w:r>
              <w:rPr>
                <w:rFonts w:eastAsia="Calibri"/>
                <w:kern w:val="0"/>
                <w:sz w:val="20"/>
                <w:szCs w:val="20"/>
                <w:lang w:eastAsia="en-US"/>
              </w:rPr>
              <w:t>BDSP Induction Session</w:t>
            </w:r>
          </w:p>
        </w:tc>
        <w:tc>
          <w:tcPr>
            <w:tcW w:w="2693" w:type="dxa"/>
          </w:tcPr>
          <w:p w:rsidR="008022EA" w:rsidRPr="00656944" w:rsidRDefault="00814498" w:rsidP="00D61AF5">
            <w:pPr>
              <w:pStyle w:val="BodyText"/>
              <w:rPr>
                <w:rFonts w:eastAsia="Calibri"/>
                <w:kern w:val="0"/>
                <w:sz w:val="20"/>
                <w:szCs w:val="20"/>
                <w:lang w:eastAsia="en-US"/>
              </w:rPr>
            </w:pPr>
            <w:r>
              <w:rPr>
                <w:rFonts w:eastAsia="Calibri"/>
                <w:kern w:val="0"/>
                <w:sz w:val="20"/>
                <w:szCs w:val="20"/>
                <w:lang w:eastAsia="en-US"/>
              </w:rPr>
              <w:t xml:space="preserve">w/c </w:t>
            </w:r>
            <w:r w:rsidR="00D61AF5">
              <w:rPr>
                <w:rFonts w:eastAsia="Calibri"/>
                <w:kern w:val="0"/>
                <w:sz w:val="20"/>
                <w:szCs w:val="20"/>
                <w:lang w:eastAsia="en-US"/>
              </w:rPr>
              <w:t xml:space="preserve">24/02/2020 </w:t>
            </w:r>
          </w:p>
        </w:tc>
        <w:tc>
          <w:tcPr>
            <w:tcW w:w="2410" w:type="dxa"/>
          </w:tcPr>
          <w:p w:rsidR="008022EA" w:rsidRDefault="008022EA" w:rsidP="00CB1C00">
            <w:pPr>
              <w:pStyle w:val="BodyText"/>
              <w:rPr>
                <w:rFonts w:eastAsia="Calibri"/>
                <w:kern w:val="0"/>
                <w:sz w:val="20"/>
                <w:szCs w:val="20"/>
                <w:lang w:eastAsia="en-US"/>
              </w:rPr>
            </w:pPr>
            <w:r w:rsidRPr="00057D7C">
              <w:rPr>
                <w:rFonts w:eastAsia="Calibri"/>
                <w:kern w:val="0"/>
                <w:sz w:val="20"/>
                <w:szCs w:val="20"/>
                <w:lang w:eastAsia="en-US"/>
              </w:rPr>
              <w:t>Pending</w:t>
            </w:r>
          </w:p>
        </w:tc>
      </w:tr>
      <w:tr w:rsidR="008022EA" w:rsidRPr="008179CA" w:rsidTr="00465E63">
        <w:trPr>
          <w:trHeight w:val="501"/>
        </w:trPr>
        <w:tc>
          <w:tcPr>
            <w:tcW w:w="5382" w:type="dxa"/>
          </w:tcPr>
          <w:p w:rsidR="008022EA" w:rsidRPr="00656944" w:rsidRDefault="008022EA" w:rsidP="004358FE">
            <w:pPr>
              <w:pStyle w:val="BodyText"/>
              <w:rPr>
                <w:rFonts w:eastAsia="Calibri"/>
                <w:szCs w:val="20"/>
                <w:lang w:val="en-GB" w:eastAsia="en-US"/>
              </w:rPr>
            </w:pPr>
            <w:commentRangeStart w:id="3"/>
            <w:r w:rsidRPr="00656944">
              <w:rPr>
                <w:rFonts w:eastAsia="Calibri"/>
                <w:b/>
                <w:kern w:val="0"/>
                <w:sz w:val="20"/>
                <w:szCs w:val="20"/>
                <w:lang w:eastAsia="en-US"/>
              </w:rPr>
              <w:t>TRAINING MODULE 1</w:t>
            </w:r>
            <w:r w:rsidR="0090198E">
              <w:rPr>
                <w:rFonts w:eastAsia="Calibri"/>
                <w:b/>
                <w:kern w:val="0"/>
                <w:sz w:val="20"/>
                <w:szCs w:val="20"/>
                <w:lang w:eastAsia="en-US"/>
              </w:rPr>
              <w:t>.1</w:t>
            </w:r>
            <w:r w:rsidRPr="00656944">
              <w:rPr>
                <w:rFonts w:eastAsia="Calibri"/>
                <w:kern w:val="0"/>
                <w:sz w:val="20"/>
                <w:szCs w:val="20"/>
                <w:lang w:eastAsia="en-US"/>
              </w:rPr>
              <w:t>: How to Develop a B</w:t>
            </w:r>
            <w:r w:rsidR="002F2C5F">
              <w:rPr>
                <w:rFonts w:eastAsia="Calibri"/>
                <w:kern w:val="0"/>
                <w:sz w:val="20"/>
                <w:szCs w:val="20"/>
                <w:lang w:eastAsia="en-US"/>
              </w:rPr>
              <w:t>DS business P</w:t>
            </w:r>
            <w:r w:rsidR="004358FE">
              <w:rPr>
                <w:rFonts w:eastAsia="Calibri"/>
                <w:kern w:val="0"/>
                <w:sz w:val="20"/>
                <w:szCs w:val="20"/>
                <w:lang w:eastAsia="en-US"/>
              </w:rPr>
              <w:t>art 1</w:t>
            </w:r>
          </w:p>
        </w:tc>
        <w:tc>
          <w:tcPr>
            <w:tcW w:w="2693" w:type="dxa"/>
          </w:tcPr>
          <w:p w:rsidR="0090198E" w:rsidRDefault="008022EA" w:rsidP="00911F7D">
            <w:pPr>
              <w:pStyle w:val="BodyText"/>
              <w:rPr>
                <w:rFonts w:eastAsia="Calibri"/>
                <w:kern w:val="0"/>
                <w:sz w:val="20"/>
                <w:szCs w:val="20"/>
                <w:lang w:eastAsia="en-US"/>
              </w:rPr>
            </w:pPr>
            <w:r w:rsidRPr="00656944">
              <w:rPr>
                <w:rFonts w:eastAsia="Calibri"/>
                <w:kern w:val="0"/>
                <w:sz w:val="20"/>
                <w:szCs w:val="20"/>
                <w:lang w:eastAsia="en-US"/>
              </w:rPr>
              <w:t>31/07/2019</w:t>
            </w:r>
          </w:p>
          <w:p w:rsidR="008022EA" w:rsidRPr="00656944" w:rsidRDefault="008022EA" w:rsidP="00911F7D">
            <w:pPr>
              <w:pStyle w:val="BodyText"/>
              <w:rPr>
                <w:rFonts w:eastAsia="Calibri"/>
                <w:szCs w:val="20"/>
                <w:lang w:val="en-GB" w:eastAsia="en-US"/>
              </w:rPr>
            </w:pPr>
          </w:p>
        </w:tc>
        <w:tc>
          <w:tcPr>
            <w:tcW w:w="2410" w:type="dxa"/>
          </w:tcPr>
          <w:p w:rsidR="008022EA" w:rsidRDefault="008022EA" w:rsidP="00510F2D">
            <w:pPr>
              <w:pStyle w:val="BodyText"/>
              <w:rPr>
                <w:rFonts w:eastAsia="Calibri"/>
                <w:kern w:val="0"/>
                <w:sz w:val="20"/>
                <w:szCs w:val="20"/>
                <w:lang w:eastAsia="en-US"/>
              </w:rPr>
            </w:pPr>
            <w:del w:id="4" w:author="Makali Nathane" w:date="2020-01-24T10:30:00Z">
              <w:r w:rsidDel="00A54B33">
                <w:rPr>
                  <w:rFonts w:eastAsia="Calibri"/>
                  <w:kern w:val="0"/>
                  <w:sz w:val="20"/>
                  <w:szCs w:val="20"/>
                  <w:lang w:eastAsia="en-US"/>
                </w:rPr>
                <w:delText xml:space="preserve">Completed </w:delText>
              </w:r>
            </w:del>
            <w:commentRangeEnd w:id="3"/>
            <w:r w:rsidR="00A54B33">
              <w:rPr>
                <w:rStyle w:val="CommentReference"/>
                <w:rFonts w:eastAsiaTheme="minorHAnsi" w:cstheme="minorBidi"/>
                <w:color w:val="auto"/>
                <w:kern w:val="0"/>
                <w:lang w:val="en-GB" w:eastAsia="en-US"/>
              </w:rPr>
              <w:commentReference w:id="3"/>
            </w:r>
            <w:ins w:id="5" w:author="Makali Nathane" w:date="2020-01-24T10:31:00Z">
              <w:r w:rsidR="00A54B33">
                <w:rPr>
                  <w:rFonts w:eastAsia="Calibri"/>
                  <w:kern w:val="0"/>
                  <w:sz w:val="20"/>
                  <w:szCs w:val="20"/>
                  <w:lang w:eastAsia="en-US"/>
                </w:rPr>
                <w:t>Training offered was unsatisfactory</w:t>
              </w:r>
              <w:proofErr w:type="gramStart"/>
              <w:r w:rsidR="00A54B33">
                <w:rPr>
                  <w:rFonts w:eastAsia="Calibri"/>
                  <w:kern w:val="0"/>
                  <w:sz w:val="20"/>
                  <w:szCs w:val="20"/>
                  <w:lang w:eastAsia="en-US"/>
                </w:rPr>
                <w:t>;</w:t>
              </w:r>
              <w:proofErr w:type="gramEnd"/>
              <w:r w:rsidR="00A54B33">
                <w:rPr>
                  <w:rFonts w:eastAsia="Calibri"/>
                  <w:kern w:val="0"/>
                  <w:sz w:val="20"/>
                  <w:szCs w:val="20"/>
                  <w:lang w:eastAsia="en-US"/>
                </w:rPr>
                <w:t xml:space="preserve"> </w:t>
              </w:r>
              <w:proofErr w:type="spellStart"/>
              <w:r w:rsidR="00A54B33">
                <w:rPr>
                  <w:rFonts w:eastAsia="Calibri"/>
                  <w:kern w:val="0"/>
                  <w:sz w:val="20"/>
                  <w:szCs w:val="20"/>
                  <w:lang w:eastAsia="en-US"/>
                </w:rPr>
                <w:t>traiing</w:t>
              </w:r>
              <w:proofErr w:type="spellEnd"/>
              <w:r w:rsidR="00A54B33">
                <w:rPr>
                  <w:rFonts w:eastAsia="Calibri"/>
                  <w:kern w:val="0"/>
                  <w:sz w:val="20"/>
                  <w:szCs w:val="20"/>
                  <w:lang w:eastAsia="en-US"/>
                </w:rPr>
                <w:t xml:space="preserve"> to be rerun. </w:t>
              </w:r>
            </w:ins>
          </w:p>
          <w:p w:rsidR="008022EA" w:rsidRPr="00656944" w:rsidRDefault="008022EA" w:rsidP="0090198E">
            <w:pPr>
              <w:pStyle w:val="BodyText"/>
              <w:rPr>
                <w:rFonts w:eastAsia="Calibri"/>
                <w:kern w:val="0"/>
                <w:sz w:val="20"/>
                <w:szCs w:val="20"/>
                <w:lang w:eastAsia="en-US"/>
              </w:rPr>
            </w:pPr>
          </w:p>
        </w:tc>
      </w:tr>
      <w:tr w:rsidR="0090198E" w:rsidRPr="008179CA" w:rsidTr="00465E63">
        <w:trPr>
          <w:trHeight w:val="501"/>
        </w:trPr>
        <w:tc>
          <w:tcPr>
            <w:tcW w:w="5382" w:type="dxa"/>
          </w:tcPr>
          <w:p w:rsidR="0090198E" w:rsidRPr="00656944" w:rsidRDefault="0090198E" w:rsidP="00910816">
            <w:pPr>
              <w:pStyle w:val="BodyText"/>
              <w:rPr>
                <w:rFonts w:eastAsia="Calibri"/>
                <w:b/>
                <w:kern w:val="0"/>
                <w:sz w:val="20"/>
                <w:szCs w:val="20"/>
                <w:lang w:eastAsia="en-US"/>
              </w:rPr>
            </w:pPr>
            <w:r w:rsidRPr="00656944">
              <w:rPr>
                <w:rFonts w:eastAsia="Calibri"/>
                <w:b/>
                <w:kern w:val="0"/>
                <w:sz w:val="20"/>
                <w:szCs w:val="20"/>
                <w:lang w:eastAsia="en-US"/>
              </w:rPr>
              <w:t>TRAINING MODULE 1</w:t>
            </w:r>
            <w:r w:rsidR="004358FE">
              <w:rPr>
                <w:rFonts w:eastAsia="Calibri"/>
                <w:b/>
                <w:kern w:val="0"/>
                <w:sz w:val="20"/>
                <w:szCs w:val="20"/>
                <w:lang w:eastAsia="en-US"/>
              </w:rPr>
              <w:t>.2</w:t>
            </w:r>
            <w:r w:rsidRPr="00656944">
              <w:rPr>
                <w:rFonts w:eastAsia="Calibri"/>
                <w:kern w:val="0"/>
                <w:sz w:val="20"/>
                <w:szCs w:val="20"/>
                <w:lang w:eastAsia="en-US"/>
              </w:rPr>
              <w:t xml:space="preserve">: How to Develop a </w:t>
            </w:r>
            <w:r>
              <w:rPr>
                <w:rFonts w:eastAsia="Calibri"/>
                <w:kern w:val="0"/>
                <w:sz w:val="20"/>
                <w:szCs w:val="20"/>
                <w:lang w:eastAsia="en-US"/>
              </w:rPr>
              <w:t>BDS business</w:t>
            </w:r>
            <w:r w:rsidR="004358FE">
              <w:rPr>
                <w:rFonts w:eastAsia="Calibri"/>
                <w:kern w:val="0"/>
                <w:sz w:val="20"/>
                <w:szCs w:val="20"/>
                <w:lang w:eastAsia="en-US"/>
              </w:rPr>
              <w:t xml:space="preserve"> </w:t>
            </w:r>
            <w:r w:rsidR="002F2C5F">
              <w:rPr>
                <w:rFonts w:eastAsia="Calibri"/>
                <w:kern w:val="0"/>
                <w:sz w:val="20"/>
                <w:szCs w:val="20"/>
                <w:lang w:eastAsia="en-US"/>
              </w:rPr>
              <w:t>P</w:t>
            </w:r>
            <w:r w:rsidR="004358FE">
              <w:rPr>
                <w:rFonts w:eastAsia="Calibri"/>
                <w:kern w:val="0"/>
                <w:sz w:val="20"/>
                <w:szCs w:val="20"/>
                <w:lang w:eastAsia="en-US"/>
              </w:rPr>
              <w:t>art 2</w:t>
            </w:r>
          </w:p>
        </w:tc>
        <w:tc>
          <w:tcPr>
            <w:tcW w:w="2693" w:type="dxa"/>
          </w:tcPr>
          <w:p w:rsidR="0090198E" w:rsidRPr="00656944" w:rsidRDefault="0090198E" w:rsidP="00911F7D">
            <w:pPr>
              <w:pStyle w:val="BodyText"/>
              <w:rPr>
                <w:rFonts w:eastAsia="Calibri"/>
                <w:kern w:val="0"/>
                <w:sz w:val="20"/>
                <w:szCs w:val="20"/>
                <w:lang w:eastAsia="en-US"/>
              </w:rPr>
            </w:pPr>
            <w:r>
              <w:rPr>
                <w:rFonts w:eastAsia="Calibri"/>
                <w:kern w:val="0"/>
                <w:sz w:val="20"/>
                <w:szCs w:val="20"/>
                <w:lang w:eastAsia="en-US"/>
              </w:rPr>
              <w:t>w/c 24/02/2020</w:t>
            </w:r>
          </w:p>
        </w:tc>
        <w:tc>
          <w:tcPr>
            <w:tcW w:w="2410" w:type="dxa"/>
          </w:tcPr>
          <w:p w:rsidR="0090198E" w:rsidRDefault="0090198E" w:rsidP="00510F2D">
            <w:pPr>
              <w:pStyle w:val="BodyText"/>
              <w:rPr>
                <w:rFonts w:eastAsia="Calibri"/>
                <w:kern w:val="0"/>
                <w:sz w:val="20"/>
                <w:szCs w:val="20"/>
                <w:lang w:eastAsia="en-US"/>
              </w:rPr>
            </w:pPr>
            <w:r>
              <w:rPr>
                <w:rFonts w:eastAsia="Calibri"/>
                <w:kern w:val="0"/>
                <w:sz w:val="20"/>
                <w:szCs w:val="20"/>
                <w:lang w:eastAsia="en-US"/>
              </w:rPr>
              <w:t>Pending</w:t>
            </w:r>
          </w:p>
        </w:tc>
      </w:tr>
      <w:tr w:rsidR="008022EA" w:rsidRPr="008179CA" w:rsidTr="00465E63">
        <w:tc>
          <w:tcPr>
            <w:tcW w:w="5382" w:type="dxa"/>
          </w:tcPr>
          <w:p w:rsidR="008022EA" w:rsidRPr="00656944" w:rsidRDefault="008022EA" w:rsidP="00910816">
            <w:pPr>
              <w:pStyle w:val="BodyText"/>
              <w:rPr>
                <w:szCs w:val="20"/>
                <w:lang w:val="en-GB"/>
              </w:rPr>
            </w:pPr>
            <w:r w:rsidRPr="00656944">
              <w:rPr>
                <w:rFonts w:eastAsia="Calibri"/>
                <w:b/>
                <w:kern w:val="0"/>
                <w:sz w:val="20"/>
                <w:szCs w:val="20"/>
                <w:lang w:eastAsia="en-US"/>
              </w:rPr>
              <w:t>TRAINING MODULE 2</w:t>
            </w:r>
            <w:r w:rsidR="00F81869">
              <w:rPr>
                <w:rFonts w:eastAsia="Calibri"/>
                <w:b/>
                <w:kern w:val="0"/>
                <w:sz w:val="20"/>
                <w:szCs w:val="20"/>
                <w:lang w:eastAsia="en-US"/>
              </w:rPr>
              <w:t>.1</w:t>
            </w:r>
            <w:r w:rsidRPr="00656944">
              <w:rPr>
                <w:rFonts w:eastAsia="Calibri"/>
                <w:b/>
                <w:kern w:val="0"/>
                <w:sz w:val="20"/>
                <w:szCs w:val="20"/>
                <w:lang w:eastAsia="en-US"/>
              </w:rPr>
              <w:t>:</w:t>
            </w:r>
            <w:r w:rsidRPr="00656944">
              <w:rPr>
                <w:rFonts w:eastAsia="Calibri"/>
                <w:kern w:val="0"/>
                <w:sz w:val="20"/>
                <w:szCs w:val="20"/>
                <w:lang w:eastAsia="en-US"/>
              </w:rPr>
              <w:t xml:space="preserve"> </w:t>
            </w:r>
            <w:r>
              <w:rPr>
                <w:rFonts w:eastAsia="Calibri"/>
                <w:kern w:val="0"/>
                <w:sz w:val="20"/>
                <w:szCs w:val="20"/>
                <w:lang w:eastAsia="en-US"/>
              </w:rPr>
              <w:t xml:space="preserve">SME </w:t>
            </w:r>
            <w:r w:rsidR="002F2C5F">
              <w:rPr>
                <w:rFonts w:eastAsia="Calibri"/>
                <w:kern w:val="0"/>
                <w:sz w:val="20"/>
                <w:szCs w:val="20"/>
                <w:lang w:eastAsia="en-US"/>
              </w:rPr>
              <w:t xml:space="preserve">Business Function Training </w:t>
            </w:r>
          </w:p>
        </w:tc>
        <w:tc>
          <w:tcPr>
            <w:tcW w:w="2693" w:type="dxa"/>
          </w:tcPr>
          <w:p w:rsidR="008022EA" w:rsidRPr="00656944" w:rsidRDefault="008022EA" w:rsidP="00911F7D">
            <w:pPr>
              <w:pStyle w:val="BodyText"/>
              <w:rPr>
                <w:rFonts w:eastAsia="Calibri"/>
                <w:szCs w:val="20"/>
                <w:lang w:val="en-GB" w:eastAsia="en-US"/>
              </w:rPr>
            </w:pPr>
            <w:r w:rsidRPr="00656944">
              <w:rPr>
                <w:rFonts w:eastAsia="Calibri"/>
                <w:kern w:val="0"/>
                <w:sz w:val="20"/>
                <w:szCs w:val="20"/>
                <w:lang w:eastAsia="en-US"/>
              </w:rPr>
              <w:t>19/08/2019 – 23/08/2019</w:t>
            </w:r>
          </w:p>
        </w:tc>
        <w:tc>
          <w:tcPr>
            <w:tcW w:w="2410" w:type="dxa"/>
          </w:tcPr>
          <w:p w:rsidR="008022EA" w:rsidRPr="00656944" w:rsidRDefault="008022EA" w:rsidP="00911F7D">
            <w:pPr>
              <w:pStyle w:val="BodyText"/>
              <w:rPr>
                <w:rFonts w:eastAsia="Calibri"/>
                <w:kern w:val="0"/>
                <w:sz w:val="20"/>
                <w:szCs w:val="20"/>
                <w:lang w:eastAsia="en-US"/>
              </w:rPr>
            </w:pPr>
            <w:r>
              <w:rPr>
                <w:rFonts w:eastAsia="Calibri"/>
                <w:kern w:val="0"/>
                <w:sz w:val="20"/>
                <w:szCs w:val="20"/>
                <w:lang w:eastAsia="en-US"/>
              </w:rPr>
              <w:t>Completed</w:t>
            </w:r>
          </w:p>
        </w:tc>
      </w:tr>
      <w:tr w:rsidR="008022EA" w:rsidRPr="008179CA" w:rsidTr="00465E63">
        <w:tc>
          <w:tcPr>
            <w:tcW w:w="5382" w:type="dxa"/>
          </w:tcPr>
          <w:p w:rsidR="008022EA" w:rsidRPr="00656944" w:rsidRDefault="008022EA" w:rsidP="00286A14">
            <w:pPr>
              <w:pStyle w:val="BodyText"/>
              <w:rPr>
                <w:rFonts w:eastAsia="Calibri"/>
                <w:b/>
                <w:kern w:val="0"/>
                <w:sz w:val="20"/>
                <w:szCs w:val="20"/>
                <w:lang w:eastAsia="en-US"/>
              </w:rPr>
            </w:pPr>
            <w:r>
              <w:rPr>
                <w:rFonts w:eastAsia="Calibri"/>
                <w:b/>
                <w:kern w:val="0"/>
                <w:sz w:val="20"/>
                <w:szCs w:val="20"/>
                <w:lang w:eastAsia="en-US"/>
              </w:rPr>
              <w:t>TRAINING MODULE 2</w:t>
            </w:r>
            <w:r w:rsidR="00F81869">
              <w:rPr>
                <w:rFonts w:eastAsia="Calibri"/>
                <w:b/>
                <w:kern w:val="0"/>
                <w:sz w:val="20"/>
                <w:szCs w:val="20"/>
                <w:lang w:eastAsia="en-US"/>
              </w:rPr>
              <w:t>.2</w:t>
            </w:r>
            <w:r>
              <w:rPr>
                <w:rFonts w:eastAsia="Calibri"/>
                <w:b/>
                <w:kern w:val="0"/>
                <w:sz w:val="20"/>
                <w:szCs w:val="20"/>
                <w:lang w:eastAsia="en-US"/>
              </w:rPr>
              <w:t xml:space="preserve">: </w:t>
            </w:r>
            <w:r w:rsidRPr="008022EA">
              <w:rPr>
                <w:rFonts w:eastAsia="Calibri"/>
                <w:kern w:val="0"/>
                <w:sz w:val="20"/>
                <w:szCs w:val="20"/>
                <w:lang w:eastAsia="en-US"/>
              </w:rPr>
              <w:t xml:space="preserve">SME </w:t>
            </w:r>
            <w:r w:rsidR="002F2C5F">
              <w:rPr>
                <w:rFonts w:eastAsia="Calibri"/>
                <w:kern w:val="0"/>
                <w:sz w:val="20"/>
                <w:szCs w:val="20"/>
                <w:lang w:eastAsia="en-US"/>
              </w:rPr>
              <w:t xml:space="preserve">  Business Function </w:t>
            </w:r>
            <w:proofErr w:type="spellStart"/>
            <w:r w:rsidRPr="008022EA">
              <w:rPr>
                <w:rFonts w:eastAsia="Calibri"/>
                <w:kern w:val="0"/>
                <w:sz w:val="20"/>
                <w:szCs w:val="20"/>
                <w:lang w:eastAsia="en-US"/>
              </w:rPr>
              <w:t>ToT</w:t>
            </w:r>
            <w:proofErr w:type="spellEnd"/>
            <w:r w:rsidRPr="008022EA">
              <w:rPr>
                <w:rFonts w:eastAsia="Calibri"/>
                <w:kern w:val="0"/>
                <w:sz w:val="20"/>
                <w:szCs w:val="20"/>
                <w:lang w:eastAsia="en-US"/>
              </w:rPr>
              <w:t xml:space="preserve"> – </w:t>
            </w:r>
            <w:r w:rsidR="002F2C5F">
              <w:rPr>
                <w:rFonts w:eastAsia="Calibri"/>
                <w:kern w:val="0"/>
                <w:sz w:val="20"/>
                <w:szCs w:val="20"/>
                <w:lang w:eastAsia="en-US"/>
              </w:rPr>
              <w:t>from concept to practice</w:t>
            </w:r>
          </w:p>
        </w:tc>
        <w:tc>
          <w:tcPr>
            <w:tcW w:w="2693" w:type="dxa"/>
          </w:tcPr>
          <w:p w:rsidR="008022EA" w:rsidRPr="00656944" w:rsidRDefault="0090198E" w:rsidP="00911F7D">
            <w:pPr>
              <w:pStyle w:val="BodyText"/>
              <w:rPr>
                <w:rFonts w:eastAsia="Calibri"/>
                <w:kern w:val="0"/>
                <w:sz w:val="20"/>
                <w:szCs w:val="20"/>
                <w:lang w:eastAsia="en-US"/>
              </w:rPr>
            </w:pPr>
            <w:r>
              <w:rPr>
                <w:rFonts w:eastAsia="Calibri"/>
                <w:kern w:val="0"/>
                <w:sz w:val="20"/>
                <w:szCs w:val="20"/>
                <w:lang w:eastAsia="en-US"/>
              </w:rPr>
              <w:t>w/c 09/03/2020</w:t>
            </w:r>
          </w:p>
        </w:tc>
        <w:tc>
          <w:tcPr>
            <w:tcW w:w="2410" w:type="dxa"/>
          </w:tcPr>
          <w:p w:rsidR="008022EA" w:rsidDel="0004670D" w:rsidRDefault="008022EA" w:rsidP="00CB1C00">
            <w:pPr>
              <w:pStyle w:val="BodyText"/>
              <w:rPr>
                <w:rFonts w:eastAsia="Calibri"/>
                <w:kern w:val="0"/>
                <w:sz w:val="20"/>
                <w:szCs w:val="20"/>
                <w:lang w:eastAsia="en-US"/>
              </w:rPr>
            </w:pPr>
            <w:r w:rsidRPr="00057D7C">
              <w:rPr>
                <w:rFonts w:eastAsia="Calibri"/>
                <w:kern w:val="0"/>
                <w:sz w:val="20"/>
                <w:szCs w:val="20"/>
                <w:lang w:eastAsia="en-US"/>
              </w:rPr>
              <w:t>Pending</w:t>
            </w:r>
          </w:p>
        </w:tc>
      </w:tr>
      <w:tr w:rsidR="008022EA" w:rsidRPr="008179CA" w:rsidTr="00057D7C">
        <w:tc>
          <w:tcPr>
            <w:tcW w:w="5382" w:type="dxa"/>
          </w:tcPr>
          <w:p w:rsidR="008022EA" w:rsidRPr="00656944" w:rsidRDefault="008022EA" w:rsidP="00910816">
            <w:pPr>
              <w:pStyle w:val="BodyText"/>
              <w:rPr>
                <w:rFonts w:eastAsia="Calibri"/>
                <w:b/>
                <w:kern w:val="0"/>
                <w:sz w:val="20"/>
                <w:szCs w:val="20"/>
                <w:lang w:eastAsia="en-US"/>
              </w:rPr>
            </w:pPr>
            <w:r>
              <w:rPr>
                <w:rFonts w:eastAsia="Calibri"/>
                <w:b/>
                <w:kern w:val="0"/>
                <w:sz w:val="20"/>
                <w:szCs w:val="20"/>
                <w:lang w:eastAsia="en-US"/>
              </w:rPr>
              <w:t>TRAINING MODULE 2</w:t>
            </w:r>
            <w:r w:rsidR="00F81869">
              <w:rPr>
                <w:rFonts w:eastAsia="Calibri"/>
                <w:b/>
                <w:kern w:val="0"/>
                <w:sz w:val="20"/>
                <w:szCs w:val="20"/>
                <w:lang w:eastAsia="en-US"/>
              </w:rPr>
              <w:t>.3</w:t>
            </w:r>
            <w:r>
              <w:rPr>
                <w:rFonts w:eastAsia="Calibri"/>
                <w:b/>
                <w:kern w:val="0"/>
                <w:sz w:val="20"/>
                <w:szCs w:val="20"/>
                <w:lang w:eastAsia="en-US"/>
              </w:rPr>
              <w:t xml:space="preserve">: </w:t>
            </w:r>
            <w:r w:rsidRPr="008022EA">
              <w:rPr>
                <w:rFonts w:eastAsia="Calibri"/>
                <w:kern w:val="0"/>
                <w:sz w:val="20"/>
                <w:szCs w:val="20"/>
                <w:lang w:eastAsia="en-US"/>
              </w:rPr>
              <w:t>SME S</w:t>
            </w:r>
            <w:r w:rsidR="002F2C5F">
              <w:rPr>
                <w:rFonts w:eastAsia="Calibri"/>
                <w:kern w:val="0"/>
                <w:sz w:val="20"/>
                <w:szCs w:val="20"/>
                <w:lang w:eastAsia="en-US"/>
              </w:rPr>
              <w:t>ector</w:t>
            </w:r>
            <w:r w:rsidRPr="008022EA">
              <w:rPr>
                <w:rFonts w:eastAsia="Calibri"/>
                <w:kern w:val="0"/>
                <w:sz w:val="20"/>
                <w:szCs w:val="20"/>
                <w:lang w:eastAsia="en-US"/>
              </w:rPr>
              <w:t xml:space="preserve"> T</w:t>
            </w:r>
            <w:r w:rsidR="002F2C5F">
              <w:rPr>
                <w:rFonts w:eastAsia="Calibri"/>
                <w:kern w:val="0"/>
                <w:sz w:val="20"/>
                <w:szCs w:val="20"/>
                <w:lang w:eastAsia="en-US"/>
              </w:rPr>
              <w:t>raining</w:t>
            </w:r>
          </w:p>
        </w:tc>
        <w:tc>
          <w:tcPr>
            <w:tcW w:w="2693" w:type="dxa"/>
          </w:tcPr>
          <w:p w:rsidR="008022EA" w:rsidRPr="00656944" w:rsidRDefault="0090198E" w:rsidP="00911F7D">
            <w:pPr>
              <w:pStyle w:val="BodyText"/>
              <w:rPr>
                <w:rFonts w:eastAsia="Calibri"/>
                <w:kern w:val="0"/>
                <w:sz w:val="20"/>
                <w:szCs w:val="20"/>
                <w:lang w:eastAsia="en-US"/>
              </w:rPr>
            </w:pPr>
            <w:r>
              <w:rPr>
                <w:rFonts w:eastAsia="Calibri"/>
                <w:kern w:val="0"/>
                <w:sz w:val="20"/>
                <w:szCs w:val="20"/>
                <w:lang w:eastAsia="en-US"/>
              </w:rPr>
              <w:t>w/c 23/03/2020</w:t>
            </w:r>
          </w:p>
        </w:tc>
        <w:tc>
          <w:tcPr>
            <w:tcW w:w="2410" w:type="dxa"/>
            <w:shd w:val="clear" w:color="auto" w:fill="auto"/>
          </w:tcPr>
          <w:p w:rsidR="00CB1C00" w:rsidRDefault="008022EA" w:rsidP="00911F7D">
            <w:pPr>
              <w:pStyle w:val="BodyText"/>
              <w:rPr>
                <w:rFonts w:eastAsia="Calibri"/>
                <w:kern w:val="0"/>
                <w:sz w:val="20"/>
                <w:szCs w:val="20"/>
                <w:lang w:eastAsia="en-US"/>
              </w:rPr>
            </w:pPr>
            <w:r w:rsidRPr="00057D7C">
              <w:rPr>
                <w:rFonts w:eastAsia="Calibri"/>
                <w:kern w:val="0"/>
                <w:sz w:val="20"/>
                <w:szCs w:val="20"/>
                <w:lang w:eastAsia="en-US"/>
              </w:rPr>
              <w:t>Pending</w:t>
            </w:r>
          </w:p>
          <w:p w:rsidR="008022EA" w:rsidDel="0004670D" w:rsidRDefault="008022EA" w:rsidP="00911F7D">
            <w:pPr>
              <w:pStyle w:val="BodyText"/>
              <w:rPr>
                <w:rFonts w:eastAsia="Calibri"/>
                <w:kern w:val="0"/>
                <w:sz w:val="20"/>
                <w:szCs w:val="20"/>
                <w:lang w:eastAsia="en-US"/>
              </w:rPr>
            </w:pPr>
          </w:p>
        </w:tc>
      </w:tr>
      <w:tr w:rsidR="008022EA" w:rsidRPr="008179CA" w:rsidTr="00465E63">
        <w:tc>
          <w:tcPr>
            <w:tcW w:w="5382" w:type="dxa"/>
          </w:tcPr>
          <w:p w:rsidR="008022EA" w:rsidRPr="00656944" w:rsidRDefault="008022EA" w:rsidP="00911F7D">
            <w:pPr>
              <w:pStyle w:val="BodyText"/>
              <w:rPr>
                <w:szCs w:val="20"/>
                <w:lang w:val="en-GB"/>
              </w:rPr>
            </w:pPr>
            <w:r w:rsidRPr="00656944">
              <w:rPr>
                <w:rFonts w:eastAsia="Calibri"/>
                <w:b/>
                <w:kern w:val="0"/>
                <w:sz w:val="20"/>
                <w:szCs w:val="20"/>
                <w:lang w:eastAsia="en-US"/>
              </w:rPr>
              <w:t>TRAINING MODULE 3</w:t>
            </w:r>
            <w:r w:rsidR="0090198E">
              <w:rPr>
                <w:rFonts w:eastAsia="Calibri"/>
                <w:b/>
                <w:kern w:val="0"/>
                <w:sz w:val="20"/>
                <w:szCs w:val="20"/>
                <w:lang w:eastAsia="en-US"/>
              </w:rPr>
              <w:t>.1</w:t>
            </w:r>
            <w:r w:rsidRPr="00656944">
              <w:rPr>
                <w:rFonts w:eastAsia="Calibri"/>
                <w:b/>
                <w:kern w:val="0"/>
                <w:sz w:val="20"/>
                <w:szCs w:val="20"/>
                <w:lang w:eastAsia="en-US"/>
              </w:rPr>
              <w:t>:</w:t>
            </w:r>
            <w:r w:rsidRPr="00656944">
              <w:rPr>
                <w:rFonts w:eastAsia="Calibri"/>
                <w:kern w:val="0"/>
                <w:sz w:val="20"/>
                <w:szCs w:val="20"/>
                <w:lang w:eastAsia="en-US"/>
              </w:rPr>
              <w:t xml:space="preserve"> Performance Monitoring</w:t>
            </w:r>
          </w:p>
        </w:tc>
        <w:tc>
          <w:tcPr>
            <w:tcW w:w="2693" w:type="dxa"/>
          </w:tcPr>
          <w:p w:rsidR="008022EA" w:rsidRPr="00656944" w:rsidRDefault="008022EA" w:rsidP="00911F7D">
            <w:pPr>
              <w:pStyle w:val="BodyText"/>
              <w:rPr>
                <w:rFonts w:eastAsia="Calibri"/>
                <w:szCs w:val="20"/>
                <w:lang w:val="en-GB" w:eastAsia="en-US"/>
              </w:rPr>
            </w:pPr>
            <w:r w:rsidRPr="00656944">
              <w:rPr>
                <w:rFonts w:eastAsia="Calibri"/>
                <w:kern w:val="0"/>
                <w:sz w:val="20"/>
                <w:szCs w:val="20"/>
                <w:lang w:eastAsia="en-US"/>
              </w:rPr>
              <w:t>19/08/2019</w:t>
            </w:r>
          </w:p>
        </w:tc>
        <w:tc>
          <w:tcPr>
            <w:tcW w:w="2410" w:type="dxa"/>
          </w:tcPr>
          <w:p w:rsidR="008022EA" w:rsidRDefault="008022EA" w:rsidP="00911F7D">
            <w:pPr>
              <w:pStyle w:val="BodyText"/>
              <w:rPr>
                <w:rFonts w:eastAsia="Calibri"/>
                <w:kern w:val="0"/>
                <w:sz w:val="20"/>
                <w:szCs w:val="20"/>
                <w:lang w:eastAsia="en-US"/>
              </w:rPr>
            </w:pPr>
            <w:r>
              <w:rPr>
                <w:rFonts w:eastAsia="Calibri"/>
                <w:kern w:val="0"/>
                <w:sz w:val="20"/>
                <w:szCs w:val="20"/>
                <w:lang w:eastAsia="en-US"/>
              </w:rPr>
              <w:t>Completed</w:t>
            </w:r>
          </w:p>
          <w:p w:rsidR="0050695F" w:rsidRPr="00656944" w:rsidRDefault="0050695F" w:rsidP="00911F7D">
            <w:pPr>
              <w:pStyle w:val="BodyText"/>
              <w:rPr>
                <w:rFonts w:eastAsia="Calibri"/>
                <w:kern w:val="0"/>
                <w:sz w:val="20"/>
                <w:szCs w:val="20"/>
                <w:lang w:eastAsia="en-US"/>
              </w:rPr>
            </w:pPr>
          </w:p>
        </w:tc>
      </w:tr>
      <w:tr w:rsidR="0090198E" w:rsidRPr="008179CA" w:rsidTr="00465E63">
        <w:tc>
          <w:tcPr>
            <w:tcW w:w="5382" w:type="dxa"/>
          </w:tcPr>
          <w:p w:rsidR="0090198E" w:rsidRPr="00656944" w:rsidRDefault="0090198E" w:rsidP="00910816">
            <w:pPr>
              <w:pStyle w:val="BodyText"/>
              <w:rPr>
                <w:rFonts w:eastAsia="Calibri"/>
                <w:b/>
                <w:kern w:val="0"/>
                <w:sz w:val="20"/>
                <w:szCs w:val="20"/>
                <w:lang w:eastAsia="en-US"/>
              </w:rPr>
            </w:pPr>
            <w:r w:rsidRPr="00656944">
              <w:rPr>
                <w:rFonts w:eastAsia="Calibri"/>
                <w:b/>
                <w:kern w:val="0"/>
                <w:sz w:val="20"/>
                <w:szCs w:val="20"/>
                <w:lang w:eastAsia="en-US"/>
              </w:rPr>
              <w:t>TRAINING MODULE 3</w:t>
            </w:r>
            <w:r>
              <w:rPr>
                <w:rFonts w:eastAsia="Calibri"/>
                <w:b/>
                <w:kern w:val="0"/>
                <w:sz w:val="20"/>
                <w:szCs w:val="20"/>
                <w:lang w:eastAsia="en-US"/>
              </w:rPr>
              <w:t>.2</w:t>
            </w:r>
            <w:r w:rsidRPr="00656944">
              <w:rPr>
                <w:rFonts w:eastAsia="Calibri"/>
                <w:b/>
                <w:kern w:val="0"/>
                <w:sz w:val="20"/>
                <w:szCs w:val="20"/>
                <w:lang w:eastAsia="en-US"/>
              </w:rPr>
              <w:t>:</w:t>
            </w:r>
            <w:r w:rsidRPr="00656944">
              <w:rPr>
                <w:rFonts w:eastAsia="Calibri"/>
                <w:kern w:val="0"/>
                <w:sz w:val="20"/>
                <w:szCs w:val="20"/>
                <w:lang w:eastAsia="en-US"/>
              </w:rPr>
              <w:t xml:space="preserve"> </w:t>
            </w:r>
            <w:r w:rsidR="002F2C5F">
              <w:rPr>
                <w:rFonts w:eastAsia="Calibri"/>
                <w:kern w:val="0"/>
                <w:sz w:val="20"/>
                <w:szCs w:val="20"/>
                <w:lang w:eastAsia="en-US"/>
              </w:rPr>
              <w:t>Use of Information Management Platforms</w:t>
            </w:r>
          </w:p>
        </w:tc>
        <w:tc>
          <w:tcPr>
            <w:tcW w:w="2693" w:type="dxa"/>
          </w:tcPr>
          <w:p w:rsidR="0090198E" w:rsidRDefault="0090198E" w:rsidP="00911F7D">
            <w:pPr>
              <w:pStyle w:val="BodyText"/>
              <w:rPr>
                <w:rFonts w:eastAsia="Calibri"/>
                <w:kern w:val="0"/>
                <w:sz w:val="20"/>
                <w:szCs w:val="20"/>
                <w:lang w:eastAsia="en-US"/>
              </w:rPr>
            </w:pPr>
            <w:r>
              <w:rPr>
                <w:rFonts w:eastAsia="Calibri"/>
                <w:kern w:val="0"/>
                <w:sz w:val="20"/>
                <w:szCs w:val="20"/>
                <w:lang w:eastAsia="en-US"/>
              </w:rPr>
              <w:t>w/c 13/04/2020</w:t>
            </w:r>
          </w:p>
          <w:p w:rsidR="0090198E" w:rsidRPr="00656944" w:rsidRDefault="0090198E" w:rsidP="00911F7D">
            <w:pPr>
              <w:pStyle w:val="BodyText"/>
              <w:rPr>
                <w:rFonts w:eastAsia="Calibri"/>
                <w:kern w:val="0"/>
                <w:sz w:val="20"/>
                <w:szCs w:val="20"/>
                <w:lang w:eastAsia="en-US"/>
              </w:rPr>
            </w:pPr>
            <w:r>
              <w:rPr>
                <w:rFonts w:eastAsia="Calibri"/>
                <w:kern w:val="0"/>
                <w:sz w:val="20"/>
                <w:szCs w:val="20"/>
                <w:lang w:eastAsia="en-US"/>
              </w:rPr>
              <w:t>w/c 27/04/2020</w:t>
            </w:r>
          </w:p>
        </w:tc>
        <w:tc>
          <w:tcPr>
            <w:tcW w:w="2410" w:type="dxa"/>
          </w:tcPr>
          <w:p w:rsidR="0090198E" w:rsidRDefault="0090198E" w:rsidP="00911F7D">
            <w:pPr>
              <w:pStyle w:val="BodyText"/>
              <w:rPr>
                <w:rFonts w:eastAsia="Calibri"/>
                <w:kern w:val="0"/>
                <w:sz w:val="20"/>
                <w:szCs w:val="20"/>
                <w:lang w:eastAsia="en-US"/>
              </w:rPr>
            </w:pPr>
            <w:r>
              <w:rPr>
                <w:rFonts w:eastAsia="Calibri"/>
                <w:kern w:val="0"/>
                <w:sz w:val="20"/>
                <w:szCs w:val="20"/>
                <w:lang w:eastAsia="en-US"/>
              </w:rPr>
              <w:t>Pending</w:t>
            </w:r>
          </w:p>
        </w:tc>
      </w:tr>
      <w:tr w:rsidR="008022EA" w:rsidRPr="008179CA" w:rsidTr="00465E63">
        <w:tc>
          <w:tcPr>
            <w:tcW w:w="5382" w:type="dxa"/>
          </w:tcPr>
          <w:p w:rsidR="008022EA" w:rsidRPr="00656944" w:rsidRDefault="008022EA" w:rsidP="00911F7D">
            <w:pPr>
              <w:pStyle w:val="BodyText"/>
              <w:rPr>
                <w:szCs w:val="20"/>
                <w:lang w:val="en-GB"/>
              </w:rPr>
            </w:pPr>
            <w:r w:rsidRPr="00656944">
              <w:rPr>
                <w:rFonts w:eastAsia="Calibri"/>
                <w:b/>
                <w:kern w:val="0"/>
                <w:sz w:val="20"/>
                <w:szCs w:val="20"/>
                <w:lang w:eastAsia="en-US"/>
              </w:rPr>
              <w:t>TRAINING MODULE 4:</w:t>
            </w:r>
            <w:r w:rsidRPr="00656944">
              <w:rPr>
                <w:rFonts w:eastAsia="Calibri"/>
                <w:kern w:val="0"/>
                <w:sz w:val="20"/>
                <w:szCs w:val="20"/>
                <w:lang w:eastAsia="en-US"/>
              </w:rPr>
              <w:t xml:space="preserve"> Networking Sessions</w:t>
            </w:r>
          </w:p>
        </w:tc>
        <w:tc>
          <w:tcPr>
            <w:tcW w:w="2693" w:type="dxa"/>
          </w:tcPr>
          <w:p w:rsidR="008022EA" w:rsidRDefault="0090198E" w:rsidP="00911F7D">
            <w:pPr>
              <w:pStyle w:val="BodyText"/>
              <w:rPr>
                <w:rFonts w:eastAsia="Calibri"/>
                <w:kern w:val="0"/>
                <w:sz w:val="20"/>
                <w:szCs w:val="20"/>
                <w:lang w:eastAsia="en-US"/>
              </w:rPr>
            </w:pPr>
            <w:r>
              <w:rPr>
                <w:rFonts w:eastAsia="Calibri"/>
                <w:kern w:val="0"/>
                <w:sz w:val="20"/>
                <w:szCs w:val="20"/>
                <w:lang w:eastAsia="en-US"/>
              </w:rPr>
              <w:t>27</w:t>
            </w:r>
            <w:r w:rsidR="006169AB">
              <w:rPr>
                <w:rFonts w:eastAsia="Calibri"/>
                <w:kern w:val="0"/>
                <w:sz w:val="20"/>
                <w:szCs w:val="20"/>
                <w:lang w:eastAsia="en-US"/>
              </w:rPr>
              <w:t>/0</w:t>
            </w:r>
            <w:r>
              <w:rPr>
                <w:rFonts w:eastAsia="Calibri"/>
                <w:kern w:val="0"/>
                <w:sz w:val="20"/>
                <w:szCs w:val="20"/>
                <w:lang w:eastAsia="en-US"/>
              </w:rPr>
              <w:t>4</w:t>
            </w:r>
            <w:r w:rsidR="006169AB">
              <w:rPr>
                <w:rFonts w:eastAsia="Calibri"/>
                <w:kern w:val="0"/>
                <w:sz w:val="20"/>
                <w:szCs w:val="20"/>
                <w:lang w:eastAsia="en-US"/>
              </w:rPr>
              <w:t>/2020</w:t>
            </w:r>
          </w:p>
          <w:p w:rsidR="008022EA" w:rsidRDefault="006169AB" w:rsidP="00911F7D">
            <w:pPr>
              <w:pStyle w:val="BodyText"/>
              <w:rPr>
                <w:rFonts w:eastAsia="Calibri"/>
                <w:kern w:val="0"/>
                <w:sz w:val="20"/>
                <w:szCs w:val="20"/>
                <w:lang w:eastAsia="en-US"/>
              </w:rPr>
            </w:pPr>
            <w:r>
              <w:rPr>
                <w:rFonts w:eastAsia="Calibri"/>
                <w:kern w:val="0"/>
                <w:sz w:val="20"/>
                <w:szCs w:val="20"/>
                <w:lang w:eastAsia="en-US"/>
              </w:rPr>
              <w:t>2</w:t>
            </w:r>
            <w:r w:rsidR="0090198E">
              <w:rPr>
                <w:rFonts w:eastAsia="Calibri"/>
                <w:kern w:val="0"/>
                <w:sz w:val="20"/>
                <w:szCs w:val="20"/>
                <w:lang w:eastAsia="en-US"/>
              </w:rPr>
              <w:t>5</w:t>
            </w:r>
            <w:r>
              <w:rPr>
                <w:rFonts w:eastAsia="Calibri"/>
                <w:kern w:val="0"/>
                <w:sz w:val="20"/>
                <w:szCs w:val="20"/>
                <w:lang w:eastAsia="en-US"/>
              </w:rPr>
              <w:t>/0</w:t>
            </w:r>
            <w:r w:rsidR="0090198E">
              <w:rPr>
                <w:rFonts w:eastAsia="Calibri"/>
                <w:kern w:val="0"/>
                <w:sz w:val="20"/>
                <w:szCs w:val="20"/>
                <w:lang w:eastAsia="en-US"/>
              </w:rPr>
              <w:t>5</w:t>
            </w:r>
            <w:r w:rsidR="008022EA">
              <w:rPr>
                <w:rFonts w:eastAsia="Calibri"/>
                <w:kern w:val="0"/>
                <w:sz w:val="20"/>
                <w:szCs w:val="20"/>
                <w:lang w:eastAsia="en-US"/>
              </w:rPr>
              <w:t>/2020</w:t>
            </w:r>
          </w:p>
          <w:p w:rsidR="008022EA" w:rsidRDefault="006169AB" w:rsidP="00911F7D">
            <w:pPr>
              <w:pStyle w:val="BodyText"/>
              <w:rPr>
                <w:rFonts w:eastAsia="Calibri"/>
                <w:kern w:val="0"/>
                <w:sz w:val="20"/>
                <w:szCs w:val="20"/>
                <w:lang w:eastAsia="en-US"/>
              </w:rPr>
            </w:pPr>
            <w:r>
              <w:rPr>
                <w:rFonts w:eastAsia="Calibri"/>
                <w:kern w:val="0"/>
                <w:sz w:val="20"/>
                <w:szCs w:val="20"/>
                <w:lang w:eastAsia="en-US"/>
              </w:rPr>
              <w:t>2</w:t>
            </w:r>
            <w:r w:rsidR="0090198E">
              <w:rPr>
                <w:rFonts w:eastAsia="Calibri"/>
                <w:kern w:val="0"/>
                <w:sz w:val="20"/>
                <w:szCs w:val="20"/>
                <w:lang w:eastAsia="en-US"/>
              </w:rPr>
              <w:t>9</w:t>
            </w:r>
            <w:r>
              <w:rPr>
                <w:rFonts w:eastAsia="Calibri"/>
                <w:kern w:val="0"/>
                <w:sz w:val="20"/>
                <w:szCs w:val="20"/>
                <w:lang w:eastAsia="en-US"/>
              </w:rPr>
              <w:t>/0</w:t>
            </w:r>
            <w:r w:rsidR="0090198E">
              <w:rPr>
                <w:rFonts w:eastAsia="Calibri"/>
                <w:kern w:val="0"/>
                <w:sz w:val="20"/>
                <w:szCs w:val="20"/>
                <w:lang w:eastAsia="en-US"/>
              </w:rPr>
              <w:t>6</w:t>
            </w:r>
            <w:r w:rsidR="008022EA">
              <w:rPr>
                <w:rFonts w:eastAsia="Calibri"/>
                <w:kern w:val="0"/>
                <w:sz w:val="20"/>
                <w:szCs w:val="20"/>
                <w:lang w:eastAsia="en-US"/>
              </w:rPr>
              <w:t>/2020</w:t>
            </w:r>
          </w:p>
          <w:p w:rsidR="008022EA" w:rsidRPr="00656944" w:rsidRDefault="006169AB" w:rsidP="00911F7D">
            <w:pPr>
              <w:pStyle w:val="BodyText"/>
              <w:rPr>
                <w:rFonts w:eastAsia="Calibri"/>
                <w:szCs w:val="20"/>
                <w:lang w:val="en-GB" w:eastAsia="en-US"/>
              </w:rPr>
            </w:pPr>
            <w:r>
              <w:rPr>
                <w:rFonts w:eastAsia="Calibri"/>
                <w:kern w:val="0"/>
                <w:sz w:val="20"/>
                <w:szCs w:val="20"/>
                <w:lang w:eastAsia="en-US"/>
              </w:rPr>
              <w:t>2</w:t>
            </w:r>
            <w:r w:rsidR="0090198E">
              <w:rPr>
                <w:rFonts w:eastAsia="Calibri"/>
                <w:kern w:val="0"/>
                <w:sz w:val="20"/>
                <w:szCs w:val="20"/>
                <w:lang w:eastAsia="en-US"/>
              </w:rPr>
              <w:t>7</w:t>
            </w:r>
            <w:r>
              <w:rPr>
                <w:rFonts w:eastAsia="Calibri"/>
                <w:kern w:val="0"/>
                <w:sz w:val="20"/>
                <w:szCs w:val="20"/>
                <w:lang w:eastAsia="en-US"/>
              </w:rPr>
              <w:t>/0</w:t>
            </w:r>
            <w:r w:rsidR="0090198E">
              <w:rPr>
                <w:rFonts w:eastAsia="Calibri"/>
                <w:kern w:val="0"/>
                <w:sz w:val="20"/>
                <w:szCs w:val="20"/>
                <w:lang w:eastAsia="en-US"/>
              </w:rPr>
              <w:t>7</w:t>
            </w:r>
            <w:r w:rsidR="008022EA">
              <w:rPr>
                <w:rFonts w:eastAsia="Calibri"/>
                <w:kern w:val="0"/>
                <w:sz w:val="20"/>
                <w:szCs w:val="20"/>
                <w:lang w:eastAsia="en-US"/>
              </w:rPr>
              <w:t>/2020</w:t>
            </w:r>
          </w:p>
        </w:tc>
        <w:tc>
          <w:tcPr>
            <w:tcW w:w="2410" w:type="dxa"/>
          </w:tcPr>
          <w:p w:rsidR="008022EA" w:rsidRPr="00656944" w:rsidRDefault="0090198E" w:rsidP="00911F7D">
            <w:pPr>
              <w:pStyle w:val="BodyText"/>
              <w:rPr>
                <w:rFonts w:eastAsia="Calibri"/>
                <w:kern w:val="0"/>
                <w:sz w:val="20"/>
                <w:szCs w:val="20"/>
                <w:lang w:eastAsia="en-US"/>
              </w:rPr>
            </w:pPr>
            <w:r>
              <w:rPr>
                <w:rFonts w:eastAsia="Calibri"/>
                <w:kern w:val="0"/>
                <w:sz w:val="20"/>
                <w:szCs w:val="20"/>
                <w:lang w:eastAsia="en-US"/>
              </w:rPr>
              <w:t>Pending</w:t>
            </w:r>
          </w:p>
        </w:tc>
      </w:tr>
      <w:tr w:rsidR="008022EA" w:rsidRPr="008179CA" w:rsidTr="00465E63">
        <w:tc>
          <w:tcPr>
            <w:tcW w:w="5382" w:type="dxa"/>
          </w:tcPr>
          <w:p w:rsidR="008022EA" w:rsidRPr="007A1A9F" w:rsidRDefault="008022EA" w:rsidP="00911F7D">
            <w:pPr>
              <w:pStyle w:val="BodyText"/>
              <w:rPr>
                <w:rFonts w:eastAsia="Calibri"/>
                <w:kern w:val="0"/>
                <w:sz w:val="20"/>
                <w:szCs w:val="20"/>
                <w:lang w:eastAsia="en-US"/>
              </w:rPr>
            </w:pPr>
            <w:r w:rsidRPr="007A1A9F">
              <w:rPr>
                <w:sz w:val="20"/>
                <w:szCs w:val="20"/>
              </w:rPr>
              <w:t xml:space="preserve">Training </w:t>
            </w:r>
            <w:r w:rsidR="002F2C5F">
              <w:rPr>
                <w:sz w:val="20"/>
                <w:szCs w:val="20"/>
              </w:rPr>
              <w:t>a</w:t>
            </w:r>
            <w:r w:rsidRPr="007A1A9F">
              <w:rPr>
                <w:sz w:val="20"/>
                <w:szCs w:val="20"/>
              </w:rPr>
              <w:t>ftercare</w:t>
            </w:r>
          </w:p>
        </w:tc>
        <w:tc>
          <w:tcPr>
            <w:tcW w:w="2693" w:type="dxa"/>
          </w:tcPr>
          <w:p w:rsidR="008022EA" w:rsidRPr="00514DC4" w:rsidRDefault="006169AB" w:rsidP="00911F7D">
            <w:pPr>
              <w:pStyle w:val="BodyText"/>
              <w:rPr>
                <w:rFonts w:eastAsia="Calibri"/>
                <w:kern w:val="0"/>
                <w:sz w:val="20"/>
                <w:szCs w:val="20"/>
                <w:lang w:eastAsia="en-US"/>
              </w:rPr>
            </w:pPr>
            <w:r>
              <w:rPr>
                <w:rFonts w:eastAsia="Calibri"/>
                <w:kern w:val="0"/>
                <w:sz w:val="20"/>
                <w:szCs w:val="20"/>
                <w:lang w:eastAsia="en-US"/>
              </w:rPr>
              <w:t>March 2020</w:t>
            </w:r>
            <w:r w:rsidR="008022EA">
              <w:rPr>
                <w:rFonts w:eastAsia="Calibri"/>
                <w:kern w:val="0"/>
                <w:sz w:val="20"/>
                <w:szCs w:val="20"/>
                <w:lang w:eastAsia="en-US"/>
              </w:rPr>
              <w:t xml:space="preserve"> – May 2020</w:t>
            </w:r>
          </w:p>
        </w:tc>
        <w:tc>
          <w:tcPr>
            <w:tcW w:w="2410" w:type="dxa"/>
          </w:tcPr>
          <w:p w:rsidR="008022EA" w:rsidRPr="00514DC4" w:rsidRDefault="008022EA" w:rsidP="00911F7D">
            <w:pPr>
              <w:pStyle w:val="BodyText"/>
              <w:rPr>
                <w:rFonts w:eastAsia="Calibri"/>
                <w:kern w:val="0"/>
                <w:sz w:val="20"/>
                <w:szCs w:val="20"/>
                <w:lang w:eastAsia="en-US"/>
              </w:rPr>
            </w:pPr>
            <w:r w:rsidRPr="0090198E">
              <w:rPr>
                <w:rFonts w:eastAsia="Calibri"/>
                <w:kern w:val="0"/>
                <w:sz w:val="20"/>
                <w:szCs w:val="20"/>
                <w:lang w:eastAsia="en-US"/>
              </w:rPr>
              <w:t>Pending</w:t>
            </w:r>
          </w:p>
        </w:tc>
      </w:tr>
      <w:tr w:rsidR="008022EA" w:rsidRPr="008179CA" w:rsidTr="00465E63">
        <w:tc>
          <w:tcPr>
            <w:tcW w:w="5382" w:type="dxa"/>
          </w:tcPr>
          <w:p w:rsidR="008022EA" w:rsidRPr="007A1A9F" w:rsidRDefault="008022EA" w:rsidP="00911F7D">
            <w:pPr>
              <w:pStyle w:val="BodyText"/>
              <w:rPr>
                <w:sz w:val="20"/>
                <w:szCs w:val="20"/>
              </w:rPr>
            </w:pPr>
            <w:r w:rsidRPr="007A1A9F">
              <w:rPr>
                <w:sz w:val="20"/>
                <w:szCs w:val="20"/>
              </w:rPr>
              <w:t>Monitoring of BDSP performance</w:t>
            </w:r>
          </w:p>
        </w:tc>
        <w:tc>
          <w:tcPr>
            <w:tcW w:w="2693" w:type="dxa"/>
          </w:tcPr>
          <w:p w:rsidR="008022EA" w:rsidRPr="00E04CD0" w:rsidRDefault="00152911" w:rsidP="00911F7D">
            <w:pPr>
              <w:pStyle w:val="BodyText"/>
              <w:rPr>
                <w:sz w:val="20"/>
                <w:szCs w:val="20"/>
              </w:rPr>
            </w:pPr>
            <w:r>
              <w:rPr>
                <w:sz w:val="20"/>
                <w:szCs w:val="20"/>
              </w:rPr>
              <w:t>O</w:t>
            </w:r>
            <w:r w:rsidR="008022EA" w:rsidRPr="00E04CD0">
              <w:rPr>
                <w:sz w:val="20"/>
                <w:szCs w:val="20"/>
              </w:rPr>
              <w:t>ngoing</w:t>
            </w:r>
          </w:p>
        </w:tc>
        <w:tc>
          <w:tcPr>
            <w:tcW w:w="2410" w:type="dxa"/>
          </w:tcPr>
          <w:p w:rsidR="008022EA" w:rsidRPr="00E04CD0" w:rsidRDefault="000979D0" w:rsidP="00911F7D">
            <w:pPr>
              <w:pStyle w:val="BodyText"/>
              <w:rPr>
                <w:sz w:val="20"/>
                <w:szCs w:val="20"/>
              </w:rPr>
            </w:pPr>
            <w:r>
              <w:rPr>
                <w:sz w:val="20"/>
                <w:szCs w:val="20"/>
              </w:rPr>
              <w:t>O</w:t>
            </w:r>
            <w:r w:rsidR="008022EA">
              <w:rPr>
                <w:sz w:val="20"/>
                <w:szCs w:val="20"/>
              </w:rPr>
              <w:t>ngoing</w:t>
            </w:r>
          </w:p>
        </w:tc>
      </w:tr>
    </w:tbl>
    <w:p w:rsidR="00F12B04" w:rsidRDefault="00CC4BD5" w:rsidP="00A26BDD">
      <w:pPr>
        <w:pStyle w:val="NumHeading"/>
        <w:numPr>
          <w:ilvl w:val="0"/>
          <w:numId w:val="0"/>
        </w:numPr>
        <w:ind w:left="624" w:hanging="624"/>
      </w:pPr>
      <w:r>
        <w:lastRenderedPageBreak/>
        <w:t>BDSP Selection</w:t>
      </w:r>
    </w:p>
    <w:p w:rsidR="00BD3A2C" w:rsidRPr="00FA5ED0" w:rsidRDefault="00BD3A2C" w:rsidP="008127CA">
      <w:pPr>
        <w:rPr>
          <w:lang w:eastAsia="en-GB"/>
        </w:rPr>
      </w:pPr>
    </w:p>
    <w:p w:rsidR="002E361F" w:rsidRDefault="00417022" w:rsidP="00FA5ED0">
      <w:pPr>
        <w:rPr>
          <w:lang w:eastAsia="en-GB"/>
        </w:rPr>
      </w:pPr>
      <w:r w:rsidRPr="00C5230B">
        <w:rPr>
          <w:rFonts w:eastAsiaTheme="majorEastAsia" w:cstheme="majorBidi"/>
          <w:color w:val="B60E28" w:themeColor="accent1" w:themeShade="BF"/>
          <w:szCs w:val="26"/>
          <w:lang w:eastAsia="en-GB"/>
        </w:rPr>
        <w:t>BDSP TRAINING INFORMATION SESSION</w:t>
      </w:r>
    </w:p>
    <w:p w:rsidR="002E361F" w:rsidRDefault="002E361F" w:rsidP="00656944">
      <w:pPr>
        <w:jc w:val="both"/>
        <w:rPr>
          <w:lang w:eastAsia="en-GB"/>
        </w:rPr>
      </w:pPr>
      <w:r>
        <w:rPr>
          <w:lang w:eastAsia="en-GB"/>
        </w:rPr>
        <w:t xml:space="preserve">To support the BDSP selection process, an information session </w:t>
      </w:r>
      <w:proofErr w:type="gramStart"/>
      <w:r w:rsidR="004B03A7">
        <w:rPr>
          <w:lang w:eastAsia="en-GB"/>
        </w:rPr>
        <w:t>was</w:t>
      </w:r>
      <w:r>
        <w:rPr>
          <w:lang w:eastAsia="en-GB"/>
        </w:rPr>
        <w:t xml:space="preserve"> held</w:t>
      </w:r>
      <w:proofErr w:type="gramEnd"/>
      <w:r>
        <w:rPr>
          <w:lang w:eastAsia="en-GB"/>
        </w:rPr>
        <w:t xml:space="preserve"> at BEDCO offices on 11</w:t>
      </w:r>
      <w:r w:rsidRPr="00656944">
        <w:rPr>
          <w:vertAlign w:val="superscript"/>
          <w:lang w:eastAsia="en-GB"/>
        </w:rPr>
        <w:t>th</w:t>
      </w:r>
      <w:r>
        <w:rPr>
          <w:lang w:eastAsia="en-GB"/>
        </w:rPr>
        <w:t xml:space="preserve"> July</w:t>
      </w:r>
      <w:r w:rsidR="00CC4915">
        <w:rPr>
          <w:lang w:eastAsia="en-GB"/>
        </w:rPr>
        <w:t xml:space="preserve"> 2019</w:t>
      </w:r>
      <w:r>
        <w:rPr>
          <w:lang w:eastAsia="en-GB"/>
        </w:rPr>
        <w:t>. The session provide</w:t>
      </w:r>
      <w:r w:rsidR="004B03A7">
        <w:rPr>
          <w:lang w:eastAsia="en-GB"/>
        </w:rPr>
        <w:t>d</w:t>
      </w:r>
      <w:r>
        <w:rPr>
          <w:lang w:eastAsia="en-GB"/>
        </w:rPr>
        <w:t xml:space="preserve"> interested BDSPs with an overview of the training programme as well as the application process and respond</w:t>
      </w:r>
      <w:r w:rsidR="004B03A7">
        <w:rPr>
          <w:lang w:eastAsia="en-GB"/>
        </w:rPr>
        <w:t>ed</w:t>
      </w:r>
      <w:r>
        <w:rPr>
          <w:lang w:eastAsia="en-GB"/>
        </w:rPr>
        <w:t xml:space="preserve"> to any questions they </w:t>
      </w:r>
      <w:r w:rsidR="00514DC4">
        <w:rPr>
          <w:lang w:eastAsia="en-GB"/>
        </w:rPr>
        <w:t xml:space="preserve">had. </w:t>
      </w:r>
      <w:r>
        <w:rPr>
          <w:lang w:eastAsia="en-GB"/>
        </w:rPr>
        <w:t xml:space="preserve"> The session </w:t>
      </w:r>
      <w:proofErr w:type="gramStart"/>
      <w:r w:rsidR="004B03A7">
        <w:rPr>
          <w:lang w:eastAsia="en-GB"/>
        </w:rPr>
        <w:t xml:space="preserve">was </w:t>
      </w:r>
      <w:r>
        <w:rPr>
          <w:lang w:eastAsia="en-GB"/>
        </w:rPr>
        <w:t>also used</w:t>
      </w:r>
      <w:proofErr w:type="gramEnd"/>
      <w:r>
        <w:rPr>
          <w:lang w:eastAsia="en-GB"/>
        </w:rPr>
        <w:t xml:space="preserve"> as an opportunity to consult with BDSPs on their main training needs, so that the training delivery can be adapted to focus on their main areas of concern. The session include</w:t>
      </w:r>
      <w:r w:rsidR="004B03A7">
        <w:rPr>
          <w:lang w:eastAsia="en-GB"/>
        </w:rPr>
        <w:t>d</w:t>
      </w:r>
      <w:r>
        <w:rPr>
          <w:lang w:eastAsia="en-GB"/>
        </w:rPr>
        <w:t xml:space="preserve">: </w:t>
      </w:r>
    </w:p>
    <w:p w:rsidR="008127CA" w:rsidRDefault="00CC4915" w:rsidP="008127CA">
      <w:pPr>
        <w:pStyle w:val="NoSpacing"/>
        <w:numPr>
          <w:ilvl w:val="0"/>
          <w:numId w:val="15"/>
        </w:numPr>
        <w:jc w:val="both"/>
      </w:pPr>
      <w:r>
        <w:rPr>
          <w:lang w:eastAsia="en-GB"/>
        </w:rPr>
        <w:t xml:space="preserve">PED </w:t>
      </w:r>
      <w:r w:rsidR="000979D0">
        <w:rPr>
          <w:lang w:eastAsia="en-GB"/>
        </w:rPr>
        <w:t>p</w:t>
      </w:r>
      <w:r>
        <w:rPr>
          <w:lang w:eastAsia="en-GB"/>
        </w:rPr>
        <w:t>rogramme overview and role of BDSPs in the context of the programme;</w:t>
      </w:r>
    </w:p>
    <w:p w:rsidR="00CC4915" w:rsidRDefault="00BC57AF" w:rsidP="008127CA">
      <w:pPr>
        <w:pStyle w:val="NoSpacing"/>
        <w:numPr>
          <w:ilvl w:val="0"/>
          <w:numId w:val="15"/>
        </w:numPr>
        <w:jc w:val="both"/>
      </w:pPr>
      <w:r>
        <w:rPr>
          <w:lang w:eastAsia="en-GB"/>
        </w:rPr>
        <w:t>b</w:t>
      </w:r>
      <w:r w:rsidR="00CC4915">
        <w:rPr>
          <w:lang w:eastAsia="en-GB"/>
        </w:rPr>
        <w:t xml:space="preserve">rief </w:t>
      </w:r>
      <w:r>
        <w:rPr>
          <w:lang w:eastAsia="en-GB"/>
        </w:rPr>
        <w:t>o</w:t>
      </w:r>
      <w:r w:rsidR="00CC4915">
        <w:rPr>
          <w:lang w:eastAsia="en-GB"/>
        </w:rPr>
        <w:t xml:space="preserve">verview of </w:t>
      </w:r>
      <w:r>
        <w:rPr>
          <w:lang w:eastAsia="en-GB"/>
        </w:rPr>
        <w:t>t</w:t>
      </w:r>
      <w:r w:rsidR="00CC4915">
        <w:rPr>
          <w:lang w:eastAsia="en-GB"/>
        </w:rPr>
        <w:t xml:space="preserve">raining </w:t>
      </w:r>
      <w:r>
        <w:rPr>
          <w:lang w:eastAsia="en-GB"/>
        </w:rPr>
        <w:t>p</w:t>
      </w:r>
      <w:r w:rsidR="00CC4915">
        <w:rPr>
          <w:lang w:eastAsia="en-GB"/>
        </w:rPr>
        <w:t>rogramme;</w:t>
      </w:r>
    </w:p>
    <w:p w:rsidR="00CC4915" w:rsidRDefault="00BC57AF" w:rsidP="008127CA">
      <w:pPr>
        <w:pStyle w:val="NoSpacing"/>
        <w:numPr>
          <w:ilvl w:val="0"/>
          <w:numId w:val="15"/>
        </w:numPr>
        <w:jc w:val="both"/>
      </w:pPr>
      <w:r>
        <w:rPr>
          <w:lang w:eastAsia="en-GB"/>
        </w:rPr>
        <w:t>o</w:t>
      </w:r>
      <w:r w:rsidR="00CC4915">
        <w:rPr>
          <w:lang w:eastAsia="en-GB"/>
        </w:rPr>
        <w:t xml:space="preserve">verview of </w:t>
      </w:r>
      <w:r>
        <w:rPr>
          <w:lang w:eastAsia="en-GB"/>
        </w:rPr>
        <w:t>a</w:t>
      </w:r>
      <w:r w:rsidR="00CC4915">
        <w:rPr>
          <w:lang w:eastAsia="en-GB"/>
        </w:rPr>
        <w:t xml:space="preserve">pplication </w:t>
      </w:r>
      <w:r>
        <w:rPr>
          <w:lang w:eastAsia="en-GB"/>
        </w:rPr>
        <w:t>p</w:t>
      </w:r>
      <w:r w:rsidR="00CC4915">
        <w:rPr>
          <w:lang w:eastAsia="en-GB"/>
        </w:rPr>
        <w:t xml:space="preserve">rocess, </w:t>
      </w:r>
      <w:r>
        <w:rPr>
          <w:lang w:eastAsia="en-GB"/>
        </w:rPr>
        <w:t>a</w:t>
      </w:r>
      <w:r w:rsidR="00CC4915">
        <w:rPr>
          <w:lang w:eastAsia="en-GB"/>
        </w:rPr>
        <w:t xml:space="preserve">pplication </w:t>
      </w:r>
      <w:r>
        <w:rPr>
          <w:lang w:eastAsia="en-GB"/>
        </w:rPr>
        <w:t>f</w:t>
      </w:r>
      <w:r w:rsidR="00CC4915">
        <w:rPr>
          <w:lang w:eastAsia="en-GB"/>
        </w:rPr>
        <w:t xml:space="preserve">orm, and </w:t>
      </w:r>
      <w:r>
        <w:rPr>
          <w:lang w:eastAsia="en-GB"/>
        </w:rPr>
        <w:t>e</w:t>
      </w:r>
      <w:r w:rsidR="00CC4915">
        <w:rPr>
          <w:lang w:eastAsia="en-GB"/>
        </w:rPr>
        <w:t xml:space="preserve">valuation </w:t>
      </w:r>
      <w:r>
        <w:rPr>
          <w:lang w:eastAsia="en-GB"/>
        </w:rPr>
        <w:t>c</w:t>
      </w:r>
      <w:r w:rsidR="00CC4915">
        <w:rPr>
          <w:lang w:eastAsia="en-GB"/>
        </w:rPr>
        <w:t>riteria; and</w:t>
      </w:r>
    </w:p>
    <w:p w:rsidR="008127CA" w:rsidRDefault="00BC57AF" w:rsidP="008127CA">
      <w:pPr>
        <w:pStyle w:val="NoSpacing"/>
        <w:numPr>
          <w:ilvl w:val="0"/>
          <w:numId w:val="15"/>
        </w:numPr>
        <w:jc w:val="both"/>
      </w:pPr>
      <w:proofErr w:type="gramStart"/>
      <w:r>
        <w:t>f</w:t>
      </w:r>
      <w:r w:rsidR="00CC4915">
        <w:t>eedback</w:t>
      </w:r>
      <w:proofErr w:type="gramEnd"/>
      <w:r w:rsidR="00CC4915">
        <w:t xml:space="preserve"> from BDSPs on their training concerns and needs.</w:t>
      </w:r>
    </w:p>
    <w:p w:rsidR="00BC57AF" w:rsidRDefault="00BC57AF" w:rsidP="000F4253">
      <w:pPr>
        <w:pStyle w:val="NoSpacing"/>
        <w:ind w:left="360"/>
        <w:jc w:val="both"/>
      </w:pPr>
    </w:p>
    <w:p w:rsidR="00CC4915" w:rsidRDefault="00CC4915" w:rsidP="00FA5ED0">
      <w:pPr>
        <w:jc w:val="both"/>
        <w:rPr>
          <w:lang w:eastAsia="en-GB"/>
        </w:rPr>
      </w:pPr>
      <w:r>
        <w:rPr>
          <w:lang w:eastAsia="en-GB"/>
        </w:rPr>
        <w:t xml:space="preserve">Invitations </w:t>
      </w:r>
      <w:r w:rsidR="004B03A7">
        <w:rPr>
          <w:lang w:eastAsia="en-GB"/>
        </w:rPr>
        <w:t>were</w:t>
      </w:r>
      <w:r>
        <w:rPr>
          <w:lang w:eastAsia="en-GB"/>
        </w:rPr>
        <w:t xml:space="preserve"> sent via email to BDSPs </w:t>
      </w:r>
      <w:r w:rsidR="004B03A7">
        <w:rPr>
          <w:lang w:eastAsia="en-GB"/>
        </w:rPr>
        <w:t xml:space="preserve">that </w:t>
      </w:r>
      <w:r>
        <w:rPr>
          <w:lang w:eastAsia="en-GB"/>
        </w:rPr>
        <w:t xml:space="preserve">have </w:t>
      </w:r>
      <w:r w:rsidR="004B03A7">
        <w:rPr>
          <w:lang w:eastAsia="en-GB"/>
        </w:rPr>
        <w:t xml:space="preserve">been </w:t>
      </w:r>
      <w:r>
        <w:rPr>
          <w:lang w:eastAsia="en-GB"/>
        </w:rPr>
        <w:t xml:space="preserve">consulted throughout the programme so far, and to ensure broad participation </w:t>
      </w:r>
      <w:ins w:id="6" w:author="Makali Nathane" w:date="2020-01-24T10:36:00Z">
        <w:r w:rsidR="00B85DA3">
          <w:rPr>
            <w:lang w:eastAsia="en-GB"/>
          </w:rPr>
          <w:t>the</w:t>
        </w:r>
      </w:ins>
      <w:del w:id="7" w:author="Makali Nathane" w:date="2020-01-24T10:36:00Z">
        <w:r w:rsidDel="00B85DA3">
          <w:rPr>
            <w:lang w:eastAsia="en-GB"/>
          </w:rPr>
          <w:delText>we also advertise</w:delText>
        </w:r>
        <w:r w:rsidR="004B03A7" w:rsidDel="00B85DA3">
          <w:rPr>
            <w:lang w:eastAsia="en-GB"/>
          </w:rPr>
          <w:delText>d</w:delText>
        </w:r>
        <w:r w:rsidDel="00B85DA3">
          <w:rPr>
            <w:lang w:eastAsia="en-GB"/>
          </w:rPr>
          <w:delText xml:space="preserve"> the</w:delText>
        </w:r>
      </w:del>
      <w:r>
        <w:rPr>
          <w:lang w:eastAsia="en-GB"/>
        </w:rPr>
        <w:t xml:space="preserve"> training programme and information session</w:t>
      </w:r>
      <w:ins w:id="8" w:author="Makali Nathane" w:date="2020-01-24T10:36:00Z">
        <w:r w:rsidR="00B85DA3">
          <w:rPr>
            <w:lang w:eastAsia="en-GB"/>
          </w:rPr>
          <w:t xml:space="preserve"> were advertised </w:t>
        </w:r>
      </w:ins>
      <w:del w:id="9" w:author="Makali Nathane" w:date="2020-01-24T10:36:00Z">
        <w:r w:rsidDel="00B85DA3">
          <w:rPr>
            <w:lang w:eastAsia="en-GB"/>
          </w:rPr>
          <w:delText xml:space="preserve"> </w:delText>
        </w:r>
      </w:del>
      <w:r>
        <w:rPr>
          <w:lang w:eastAsia="en-GB"/>
        </w:rPr>
        <w:t>in t</w:t>
      </w:r>
      <w:r w:rsidR="0037596D">
        <w:rPr>
          <w:lang w:eastAsia="en-GB"/>
        </w:rPr>
        <w:t>wo local newspapers (see Annexes</w:t>
      </w:r>
      <w:r>
        <w:rPr>
          <w:lang w:eastAsia="en-GB"/>
        </w:rPr>
        <w:t xml:space="preserve">). </w:t>
      </w:r>
    </w:p>
    <w:p w:rsidR="000979D0" w:rsidRPr="00D31EF9" w:rsidRDefault="000979D0" w:rsidP="00FA5ED0">
      <w:pPr>
        <w:jc w:val="both"/>
        <w:rPr>
          <w:lang w:eastAsia="en-GB"/>
        </w:rPr>
      </w:pPr>
      <w:r w:rsidRPr="00D31EF9">
        <w:rPr>
          <w:rFonts w:eastAsiaTheme="majorEastAsia" w:cstheme="majorBidi"/>
          <w:color w:val="B60E28" w:themeColor="accent1" w:themeShade="BF"/>
          <w:szCs w:val="26"/>
          <w:lang w:eastAsia="en-GB"/>
        </w:rPr>
        <w:t>INDUCTION SESSION</w:t>
      </w:r>
    </w:p>
    <w:p w:rsidR="00BC57AF" w:rsidRPr="00D31EF9" w:rsidRDefault="004B03A7" w:rsidP="00FA5ED0">
      <w:pPr>
        <w:jc w:val="both"/>
        <w:rPr>
          <w:lang w:eastAsia="en-GB"/>
        </w:rPr>
      </w:pPr>
      <w:r w:rsidRPr="00D31EF9">
        <w:rPr>
          <w:lang w:eastAsia="en-GB"/>
        </w:rPr>
        <w:t xml:space="preserve">Following the feedback received, it </w:t>
      </w:r>
      <w:proofErr w:type="gramStart"/>
      <w:r w:rsidRPr="00D31EF9">
        <w:rPr>
          <w:lang w:eastAsia="en-GB"/>
        </w:rPr>
        <w:t>was indicated</w:t>
      </w:r>
      <w:proofErr w:type="gramEnd"/>
      <w:r w:rsidRPr="00D31EF9">
        <w:rPr>
          <w:lang w:eastAsia="en-GB"/>
        </w:rPr>
        <w:t xml:space="preserve"> that </w:t>
      </w:r>
      <w:r w:rsidR="00BC57AF" w:rsidRPr="00D31EF9">
        <w:rPr>
          <w:lang w:eastAsia="en-GB"/>
        </w:rPr>
        <w:t xml:space="preserve">some of </w:t>
      </w:r>
      <w:r w:rsidRPr="00D31EF9">
        <w:rPr>
          <w:lang w:eastAsia="en-GB"/>
        </w:rPr>
        <w:t>the participating BDSPs were unclear o</w:t>
      </w:r>
      <w:r w:rsidR="00797CCF">
        <w:rPr>
          <w:lang w:eastAsia="en-GB"/>
        </w:rPr>
        <w:t>n</w:t>
      </w:r>
      <w:r w:rsidRPr="00D31EF9">
        <w:rPr>
          <w:lang w:eastAsia="en-GB"/>
        </w:rPr>
        <w:t xml:space="preserve"> the training objectives. </w:t>
      </w:r>
      <w:proofErr w:type="gramStart"/>
      <w:r w:rsidRPr="00D31EF9">
        <w:rPr>
          <w:lang w:eastAsia="en-GB"/>
        </w:rPr>
        <w:t>Therefore</w:t>
      </w:r>
      <w:proofErr w:type="gramEnd"/>
      <w:r w:rsidRPr="00D31EF9">
        <w:rPr>
          <w:lang w:eastAsia="en-GB"/>
        </w:rPr>
        <w:t xml:space="preserve"> it </w:t>
      </w:r>
      <w:r w:rsidR="0090198E">
        <w:rPr>
          <w:lang w:eastAsia="en-GB"/>
        </w:rPr>
        <w:t>wa</w:t>
      </w:r>
      <w:r w:rsidRPr="00D31EF9">
        <w:rPr>
          <w:lang w:eastAsia="en-GB"/>
        </w:rPr>
        <w:t xml:space="preserve">s suggested that </w:t>
      </w:r>
      <w:r w:rsidR="00BC57AF" w:rsidRPr="00D31EF9">
        <w:rPr>
          <w:lang w:eastAsia="en-GB"/>
        </w:rPr>
        <w:t>an induction</w:t>
      </w:r>
      <w:r w:rsidRPr="00D31EF9">
        <w:rPr>
          <w:lang w:eastAsia="en-GB"/>
        </w:rPr>
        <w:t xml:space="preserve"> </w:t>
      </w:r>
      <w:r w:rsidR="00BC57AF" w:rsidRPr="00D31EF9">
        <w:rPr>
          <w:lang w:eastAsia="en-GB"/>
        </w:rPr>
        <w:t xml:space="preserve">session </w:t>
      </w:r>
      <w:r w:rsidRPr="00D31EF9">
        <w:rPr>
          <w:lang w:eastAsia="en-GB"/>
        </w:rPr>
        <w:t xml:space="preserve">be held with the </w:t>
      </w:r>
      <w:r w:rsidR="000979D0" w:rsidRPr="00D31EF9">
        <w:rPr>
          <w:lang w:eastAsia="en-GB"/>
        </w:rPr>
        <w:t xml:space="preserve">20 </w:t>
      </w:r>
      <w:r w:rsidRPr="00D31EF9">
        <w:rPr>
          <w:lang w:eastAsia="en-GB"/>
        </w:rPr>
        <w:t>participating BDSPs</w:t>
      </w:r>
      <w:r w:rsidR="00BC57AF" w:rsidRPr="00D31EF9">
        <w:rPr>
          <w:lang w:eastAsia="en-GB"/>
        </w:rPr>
        <w:t xml:space="preserve"> ahead of any further training</w:t>
      </w:r>
      <w:r w:rsidRPr="00D31EF9">
        <w:rPr>
          <w:lang w:eastAsia="en-GB"/>
        </w:rPr>
        <w:t xml:space="preserve"> in order to</w:t>
      </w:r>
      <w:r w:rsidR="000F4253" w:rsidRPr="00D31EF9">
        <w:rPr>
          <w:lang w:eastAsia="en-GB"/>
        </w:rPr>
        <w:t xml:space="preserve"> </w:t>
      </w:r>
      <w:r w:rsidRPr="00D31EF9">
        <w:rPr>
          <w:lang w:eastAsia="en-GB"/>
        </w:rPr>
        <w:t xml:space="preserve">clearly </w:t>
      </w:r>
      <w:r w:rsidR="00293D30" w:rsidRPr="00D31EF9">
        <w:rPr>
          <w:lang w:eastAsia="en-GB"/>
        </w:rPr>
        <w:t>explain the strategic objective</w:t>
      </w:r>
      <w:r w:rsidR="00EB2715" w:rsidRPr="00D31EF9">
        <w:rPr>
          <w:lang w:eastAsia="en-GB"/>
        </w:rPr>
        <w:t>s</w:t>
      </w:r>
      <w:r w:rsidR="00293D30" w:rsidRPr="00D31EF9">
        <w:rPr>
          <w:lang w:eastAsia="en-GB"/>
        </w:rPr>
        <w:t xml:space="preserve"> of the training programme. </w:t>
      </w:r>
      <w:r w:rsidR="00BC57AF" w:rsidRPr="00D31EF9">
        <w:rPr>
          <w:lang w:eastAsia="en-GB"/>
        </w:rPr>
        <w:t>This will include:</w:t>
      </w:r>
    </w:p>
    <w:p w:rsidR="00BC57AF" w:rsidRPr="00D31EF9" w:rsidRDefault="0090198E" w:rsidP="000F4253">
      <w:pPr>
        <w:pStyle w:val="ListParagraph"/>
        <w:numPr>
          <w:ilvl w:val="0"/>
          <w:numId w:val="15"/>
        </w:numPr>
        <w:jc w:val="both"/>
        <w:rPr>
          <w:lang w:eastAsia="en-GB"/>
        </w:rPr>
      </w:pPr>
      <w:r>
        <w:rPr>
          <w:lang w:eastAsia="en-GB"/>
        </w:rPr>
        <w:t>O</w:t>
      </w:r>
      <w:r w:rsidR="00BC57AF" w:rsidRPr="00D31EF9">
        <w:rPr>
          <w:lang w:eastAsia="en-GB"/>
        </w:rPr>
        <w:t xml:space="preserve">verview </w:t>
      </w:r>
      <w:r>
        <w:rPr>
          <w:lang w:eastAsia="en-GB"/>
        </w:rPr>
        <w:t xml:space="preserve">of PED programme </w:t>
      </w:r>
      <w:r w:rsidR="00BC57AF" w:rsidRPr="00D31EF9">
        <w:rPr>
          <w:lang w:eastAsia="en-GB"/>
        </w:rPr>
        <w:t>and role of BDSPs;</w:t>
      </w:r>
    </w:p>
    <w:p w:rsidR="00BC57AF" w:rsidRPr="00D31EF9" w:rsidRDefault="0090198E" w:rsidP="000F4253">
      <w:pPr>
        <w:pStyle w:val="ListParagraph"/>
        <w:numPr>
          <w:ilvl w:val="0"/>
          <w:numId w:val="15"/>
        </w:numPr>
        <w:jc w:val="both"/>
        <w:rPr>
          <w:lang w:eastAsia="en-GB"/>
        </w:rPr>
      </w:pPr>
      <w:r>
        <w:rPr>
          <w:lang w:eastAsia="en-GB"/>
        </w:rPr>
        <w:t xml:space="preserve">Overview of </w:t>
      </w:r>
      <w:r w:rsidR="00BC57AF" w:rsidRPr="00D31EF9">
        <w:rPr>
          <w:lang w:eastAsia="en-GB"/>
        </w:rPr>
        <w:t xml:space="preserve">BDS ecosystem </w:t>
      </w:r>
      <w:r>
        <w:rPr>
          <w:lang w:eastAsia="en-GB"/>
        </w:rPr>
        <w:t>in Lesotho</w:t>
      </w:r>
      <w:r w:rsidR="000F4253" w:rsidRPr="00D31EF9">
        <w:rPr>
          <w:lang w:eastAsia="en-GB"/>
        </w:rPr>
        <w:t>;</w:t>
      </w:r>
    </w:p>
    <w:p w:rsidR="00BC57AF" w:rsidRPr="00D31EF9" w:rsidRDefault="0090198E" w:rsidP="000F4253">
      <w:pPr>
        <w:pStyle w:val="ListParagraph"/>
        <w:numPr>
          <w:ilvl w:val="0"/>
          <w:numId w:val="15"/>
        </w:numPr>
        <w:jc w:val="both"/>
        <w:rPr>
          <w:lang w:eastAsia="en-GB"/>
        </w:rPr>
      </w:pPr>
      <w:r>
        <w:rPr>
          <w:lang w:eastAsia="en-GB"/>
        </w:rPr>
        <w:t>D</w:t>
      </w:r>
      <w:r w:rsidR="00BC57AF" w:rsidRPr="00D31EF9">
        <w:rPr>
          <w:lang w:eastAsia="en-GB"/>
        </w:rPr>
        <w:t xml:space="preserve">etailed overview of </w:t>
      </w:r>
      <w:r w:rsidR="000F4253" w:rsidRPr="00D31EF9">
        <w:rPr>
          <w:lang w:eastAsia="en-GB"/>
        </w:rPr>
        <w:t xml:space="preserve">the </w:t>
      </w:r>
      <w:r>
        <w:rPr>
          <w:lang w:eastAsia="en-GB"/>
        </w:rPr>
        <w:t xml:space="preserve">BDSP </w:t>
      </w:r>
      <w:r w:rsidR="00BC57AF" w:rsidRPr="00D31EF9">
        <w:rPr>
          <w:lang w:eastAsia="en-GB"/>
        </w:rPr>
        <w:t>training programme</w:t>
      </w:r>
      <w:r w:rsidR="00797CCF">
        <w:rPr>
          <w:lang w:eastAsia="en-GB"/>
        </w:rPr>
        <w:t xml:space="preserve"> </w:t>
      </w:r>
      <w:r w:rsidR="001E27ED">
        <w:rPr>
          <w:lang w:eastAsia="en-GB"/>
        </w:rPr>
        <w:t>- what has been covered to date and what is still to take place</w:t>
      </w:r>
      <w:r w:rsidR="00BC57AF" w:rsidRPr="00D31EF9">
        <w:rPr>
          <w:lang w:eastAsia="en-GB"/>
        </w:rPr>
        <w:t xml:space="preserve"> including</w:t>
      </w:r>
      <w:r w:rsidR="001E27ED">
        <w:rPr>
          <w:lang w:eastAsia="en-GB"/>
        </w:rPr>
        <w:t xml:space="preserve"> modules and timing</w:t>
      </w:r>
      <w:r w:rsidR="00BC57AF" w:rsidRPr="00D31EF9">
        <w:rPr>
          <w:lang w:eastAsia="en-GB"/>
        </w:rPr>
        <w:t>;</w:t>
      </w:r>
      <w:r w:rsidR="000F4253" w:rsidRPr="00D31EF9">
        <w:rPr>
          <w:lang w:eastAsia="en-GB"/>
        </w:rPr>
        <w:t xml:space="preserve"> and</w:t>
      </w:r>
    </w:p>
    <w:p w:rsidR="000F4253" w:rsidRPr="00057D7C" w:rsidRDefault="001E27ED" w:rsidP="000F4253">
      <w:pPr>
        <w:pStyle w:val="ListParagraph"/>
        <w:numPr>
          <w:ilvl w:val="0"/>
          <w:numId w:val="15"/>
        </w:numPr>
        <w:jc w:val="both"/>
        <w:rPr>
          <w:lang w:eastAsia="en-GB"/>
        </w:rPr>
      </w:pPr>
      <w:proofErr w:type="gramStart"/>
      <w:r>
        <w:rPr>
          <w:lang w:eastAsia="en-GB"/>
        </w:rPr>
        <w:t>Q&amp;A</w:t>
      </w:r>
      <w:r w:rsidR="000F4253" w:rsidRPr="00D31EF9">
        <w:rPr>
          <w:lang w:eastAsia="en-GB"/>
        </w:rPr>
        <w:t>.</w:t>
      </w:r>
      <w:proofErr w:type="gramEnd"/>
      <w:r w:rsidR="000F4253" w:rsidRPr="00D31EF9">
        <w:rPr>
          <w:lang w:eastAsia="en-GB"/>
        </w:rPr>
        <w:t xml:space="preserve">  </w:t>
      </w:r>
    </w:p>
    <w:p w:rsidR="00D31EF9" w:rsidRPr="00D31EF9" w:rsidRDefault="00D31EF9" w:rsidP="00057D7C">
      <w:pPr>
        <w:jc w:val="both"/>
        <w:rPr>
          <w:lang w:eastAsia="en-GB"/>
        </w:rPr>
      </w:pPr>
      <w:r w:rsidRPr="00057D7C">
        <w:rPr>
          <w:lang w:eastAsia="en-GB"/>
        </w:rPr>
        <w:t xml:space="preserve">The induction session </w:t>
      </w:r>
      <w:proofErr w:type="gramStart"/>
      <w:r w:rsidRPr="00057D7C">
        <w:rPr>
          <w:lang w:eastAsia="en-GB"/>
        </w:rPr>
        <w:t>is</w:t>
      </w:r>
      <w:r w:rsidR="001E27ED" w:rsidRPr="001E27ED">
        <w:rPr>
          <w:lang w:eastAsia="en-GB"/>
        </w:rPr>
        <w:t xml:space="preserve"> scheduled</w:t>
      </w:r>
      <w:proofErr w:type="gramEnd"/>
      <w:r w:rsidR="001E27ED" w:rsidRPr="001E27ED">
        <w:rPr>
          <w:lang w:eastAsia="en-GB"/>
        </w:rPr>
        <w:t xml:space="preserve"> to take place w/c 24</w:t>
      </w:r>
      <w:r w:rsidR="001E27ED" w:rsidRPr="00057D7C">
        <w:rPr>
          <w:vertAlign w:val="superscript"/>
          <w:lang w:eastAsia="en-GB"/>
        </w:rPr>
        <w:t>th</w:t>
      </w:r>
      <w:r w:rsidR="001E27ED" w:rsidRPr="001E27ED">
        <w:rPr>
          <w:lang w:eastAsia="en-GB"/>
        </w:rPr>
        <w:t xml:space="preserve"> </w:t>
      </w:r>
      <w:r w:rsidRPr="00057D7C">
        <w:rPr>
          <w:lang w:eastAsia="en-GB"/>
        </w:rPr>
        <w:t xml:space="preserve">February 2020. </w:t>
      </w:r>
    </w:p>
    <w:p w:rsidR="00641AB4" w:rsidRPr="00656944" w:rsidRDefault="00641AB4" w:rsidP="00656944">
      <w:pPr>
        <w:rPr>
          <w:rFonts w:eastAsiaTheme="majorEastAsia" w:cstheme="majorBidi"/>
          <w:color w:val="B60E28" w:themeColor="accent1" w:themeShade="BF"/>
          <w:szCs w:val="26"/>
          <w:lang w:eastAsia="en-GB"/>
        </w:rPr>
      </w:pPr>
      <w:r w:rsidRPr="00656944">
        <w:rPr>
          <w:rFonts w:eastAsiaTheme="majorEastAsia" w:cstheme="majorBidi"/>
          <w:color w:val="B60E28" w:themeColor="accent1" w:themeShade="BF"/>
          <w:szCs w:val="26"/>
          <w:lang w:eastAsia="en-GB"/>
        </w:rPr>
        <w:t xml:space="preserve">CALL FOR </w:t>
      </w:r>
      <w:r w:rsidR="00CC4915">
        <w:rPr>
          <w:rFonts w:eastAsiaTheme="majorEastAsia" w:cstheme="majorBidi"/>
          <w:color w:val="B60E28" w:themeColor="accent1" w:themeShade="BF"/>
          <w:szCs w:val="26"/>
          <w:lang w:eastAsia="en-GB"/>
        </w:rPr>
        <w:t>APPLICATIONS</w:t>
      </w:r>
    </w:p>
    <w:p w:rsidR="008F7739" w:rsidRDefault="00BD3A2C" w:rsidP="00656944">
      <w:pPr>
        <w:jc w:val="both"/>
        <w:rPr>
          <w:lang w:eastAsia="en-GB"/>
        </w:rPr>
      </w:pPr>
      <w:r>
        <w:rPr>
          <w:lang w:eastAsia="en-GB"/>
        </w:rPr>
        <w:t>Following the</w:t>
      </w:r>
      <w:r w:rsidR="00CC4915">
        <w:rPr>
          <w:lang w:eastAsia="en-GB"/>
        </w:rPr>
        <w:t xml:space="preserve"> information</w:t>
      </w:r>
      <w:r>
        <w:rPr>
          <w:lang w:eastAsia="en-GB"/>
        </w:rPr>
        <w:t xml:space="preserve"> session</w:t>
      </w:r>
      <w:r w:rsidR="00CC4915">
        <w:rPr>
          <w:lang w:eastAsia="en-GB"/>
        </w:rPr>
        <w:t>, the Application form and Evaluation Criteria</w:t>
      </w:r>
      <w:r w:rsidR="0037596D">
        <w:rPr>
          <w:lang w:eastAsia="en-GB"/>
        </w:rPr>
        <w:t xml:space="preserve"> (see Annexes)</w:t>
      </w:r>
      <w:r w:rsidR="00CC4915">
        <w:rPr>
          <w:lang w:eastAsia="en-GB"/>
        </w:rPr>
        <w:t xml:space="preserve"> </w:t>
      </w:r>
      <w:proofErr w:type="gramStart"/>
      <w:r w:rsidR="004B03A7">
        <w:rPr>
          <w:lang w:eastAsia="en-GB"/>
        </w:rPr>
        <w:t>were</w:t>
      </w:r>
      <w:r w:rsidR="00CC4915">
        <w:rPr>
          <w:lang w:eastAsia="en-GB"/>
        </w:rPr>
        <w:t xml:space="preserve"> made</w:t>
      </w:r>
      <w:proofErr w:type="gramEnd"/>
      <w:r w:rsidR="00CC4915">
        <w:rPr>
          <w:lang w:eastAsia="en-GB"/>
        </w:rPr>
        <w:t xml:space="preserve"> available electronically for interested BDSPs to complete and respond to. </w:t>
      </w:r>
      <w:ins w:id="10" w:author="Makali Nathane" w:date="2020-01-24T10:37:00Z">
        <w:r w:rsidR="00B85DA3">
          <w:rPr>
            <w:lang w:eastAsia="en-GB"/>
          </w:rPr>
          <w:t xml:space="preserve">It </w:t>
        </w:r>
        <w:proofErr w:type="spellStart"/>
        <w:proofErr w:type="gramStart"/>
        <w:r w:rsidR="00B85DA3">
          <w:rPr>
            <w:lang w:eastAsia="en-GB"/>
          </w:rPr>
          <w:t>was</w:t>
        </w:r>
      </w:ins>
      <w:del w:id="11" w:author="Makali Nathane" w:date="2020-01-24T10:37:00Z">
        <w:r w:rsidR="00CC4915" w:rsidDel="00B85DA3">
          <w:rPr>
            <w:lang w:eastAsia="en-GB"/>
          </w:rPr>
          <w:delText xml:space="preserve">We </w:delText>
        </w:r>
      </w:del>
      <w:r w:rsidR="00CC4915">
        <w:rPr>
          <w:lang w:eastAsia="en-GB"/>
        </w:rPr>
        <w:t>also</w:t>
      </w:r>
      <w:proofErr w:type="spellEnd"/>
      <w:r w:rsidR="00CC4915">
        <w:rPr>
          <w:lang w:eastAsia="en-GB"/>
        </w:rPr>
        <w:t xml:space="preserve"> </w:t>
      </w:r>
      <w:r w:rsidR="004B03A7">
        <w:rPr>
          <w:lang w:eastAsia="en-GB"/>
        </w:rPr>
        <w:t>made</w:t>
      </w:r>
      <w:proofErr w:type="gramEnd"/>
      <w:r w:rsidR="004B03A7">
        <w:rPr>
          <w:lang w:eastAsia="en-GB"/>
        </w:rPr>
        <w:t xml:space="preserve"> </w:t>
      </w:r>
      <w:del w:id="12" w:author="Makali Nathane" w:date="2020-01-24T10:37:00Z">
        <w:r w:rsidR="00CC4915" w:rsidDel="00B85DA3">
          <w:rPr>
            <w:lang w:eastAsia="en-GB"/>
          </w:rPr>
          <w:delText xml:space="preserve">it </w:delText>
        </w:r>
      </w:del>
      <w:r w:rsidR="00CC4915">
        <w:rPr>
          <w:lang w:eastAsia="en-GB"/>
        </w:rPr>
        <w:t xml:space="preserve">possible for interested BDSPs to </w:t>
      </w:r>
      <w:r w:rsidR="004B03A7">
        <w:rPr>
          <w:lang w:eastAsia="en-GB"/>
        </w:rPr>
        <w:t xml:space="preserve">contact </w:t>
      </w:r>
      <w:r w:rsidR="00CC4915">
        <w:rPr>
          <w:lang w:eastAsia="en-GB"/>
        </w:rPr>
        <w:t>the programme BDS lead</w:t>
      </w:r>
      <w:r w:rsidR="00982E88">
        <w:rPr>
          <w:lang w:eastAsia="en-GB"/>
        </w:rPr>
        <w:t>er</w:t>
      </w:r>
      <w:r w:rsidR="00CC4915">
        <w:rPr>
          <w:lang w:eastAsia="en-GB"/>
        </w:rPr>
        <w:t xml:space="preserve"> or programme Team Leader </w:t>
      </w:r>
      <w:r w:rsidR="004B03A7">
        <w:rPr>
          <w:lang w:eastAsia="en-GB"/>
        </w:rPr>
        <w:t xml:space="preserve">by email </w:t>
      </w:r>
      <w:r w:rsidR="00CC4915">
        <w:rPr>
          <w:lang w:eastAsia="en-GB"/>
        </w:rPr>
        <w:t xml:space="preserve">so that any follow up questions </w:t>
      </w:r>
      <w:r w:rsidR="004B03A7">
        <w:rPr>
          <w:lang w:eastAsia="en-GB"/>
        </w:rPr>
        <w:t xml:space="preserve">could </w:t>
      </w:r>
      <w:r w:rsidR="00CC4915">
        <w:rPr>
          <w:lang w:eastAsia="en-GB"/>
        </w:rPr>
        <w:t>be clarified ahead of the</w:t>
      </w:r>
      <w:r w:rsidR="0037596D">
        <w:rPr>
          <w:lang w:eastAsia="en-GB"/>
        </w:rPr>
        <w:t xml:space="preserve"> application</w:t>
      </w:r>
      <w:r w:rsidR="00CC4915">
        <w:rPr>
          <w:lang w:eastAsia="en-GB"/>
        </w:rPr>
        <w:t xml:space="preserve"> submission date. </w:t>
      </w:r>
      <w:r w:rsidR="00B7463C">
        <w:rPr>
          <w:lang w:eastAsia="en-GB"/>
        </w:rPr>
        <w:t xml:space="preserve"> </w:t>
      </w:r>
    </w:p>
    <w:p w:rsidR="00FC7E94" w:rsidRDefault="002E361F">
      <w:pPr>
        <w:pStyle w:val="Heading2"/>
      </w:pPr>
      <w:r>
        <w:t xml:space="preserve">APPLICATION SCREENING AND SHORTLISTING </w:t>
      </w:r>
    </w:p>
    <w:p w:rsidR="00FC7E94" w:rsidRDefault="00FC7E94" w:rsidP="005C4E14">
      <w:pPr>
        <w:jc w:val="both"/>
        <w:rPr>
          <w:lang w:eastAsia="en-GB"/>
        </w:rPr>
      </w:pPr>
      <w:proofErr w:type="gramStart"/>
      <w:r>
        <w:rPr>
          <w:lang w:eastAsia="en-GB"/>
        </w:rPr>
        <w:t xml:space="preserve">All completed applications </w:t>
      </w:r>
      <w:r w:rsidR="004B03A7">
        <w:rPr>
          <w:lang w:eastAsia="en-GB"/>
        </w:rPr>
        <w:t>were</w:t>
      </w:r>
      <w:r>
        <w:rPr>
          <w:lang w:eastAsia="en-GB"/>
        </w:rPr>
        <w:t xml:space="preserve"> evaluated by the PED evaluation team</w:t>
      </w:r>
      <w:proofErr w:type="gramEnd"/>
      <w:r>
        <w:rPr>
          <w:lang w:eastAsia="en-GB"/>
        </w:rPr>
        <w:t xml:space="preserve">, and the top 20 BDSPs </w:t>
      </w:r>
      <w:r w:rsidR="004B03A7">
        <w:rPr>
          <w:lang w:eastAsia="en-GB"/>
        </w:rPr>
        <w:t>were</w:t>
      </w:r>
      <w:r>
        <w:rPr>
          <w:lang w:eastAsia="en-GB"/>
        </w:rPr>
        <w:t xml:space="preserve"> shortlisted to receive training through the PED programme. The shortlisted applications and accompanying evaluation scoring </w:t>
      </w:r>
      <w:proofErr w:type="gramStart"/>
      <w:r w:rsidR="00DF6A4E">
        <w:rPr>
          <w:lang w:eastAsia="en-GB"/>
        </w:rPr>
        <w:t>were</w:t>
      </w:r>
      <w:r>
        <w:rPr>
          <w:lang w:eastAsia="en-GB"/>
        </w:rPr>
        <w:t xml:space="preserve"> shared</w:t>
      </w:r>
      <w:proofErr w:type="gramEnd"/>
      <w:r>
        <w:rPr>
          <w:lang w:eastAsia="en-GB"/>
        </w:rPr>
        <w:t xml:space="preserve"> with PMU for final screening and approval ahead of announcing the shortlist on 26</w:t>
      </w:r>
      <w:r w:rsidRPr="005C4E14">
        <w:rPr>
          <w:vertAlign w:val="superscript"/>
          <w:lang w:eastAsia="en-GB"/>
        </w:rPr>
        <w:t>th</w:t>
      </w:r>
      <w:r>
        <w:rPr>
          <w:lang w:eastAsia="en-GB"/>
        </w:rPr>
        <w:t xml:space="preserve"> July 2019. </w:t>
      </w:r>
    </w:p>
    <w:p w:rsidR="002326F6" w:rsidRDefault="002326F6" w:rsidP="002326F6">
      <w:pPr>
        <w:pStyle w:val="ListParagraph"/>
        <w:ind w:left="1080"/>
        <w:rPr>
          <w:lang w:eastAsia="en-GB"/>
        </w:rPr>
      </w:pPr>
    </w:p>
    <w:p w:rsidR="002326F6" w:rsidRDefault="002326F6" w:rsidP="002326F6">
      <w:pPr>
        <w:pStyle w:val="ListParagraph"/>
        <w:ind w:left="624"/>
        <w:rPr>
          <w:lang w:eastAsia="en-GB"/>
        </w:rPr>
      </w:pPr>
    </w:p>
    <w:p w:rsidR="00CC4BD5" w:rsidRDefault="00CC4BD5" w:rsidP="00CC4BD5">
      <w:pPr>
        <w:pStyle w:val="ListParagraph"/>
        <w:ind w:left="624"/>
        <w:rPr>
          <w:lang w:eastAsia="en-GB"/>
        </w:rPr>
      </w:pPr>
    </w:p>
    <w:p w:rsidR="00C5230B" w:rsidRDefault="00C5230B" w:rsidP="00186082">
      <w:pPr>
        <w:pStyle w:val="NumHeading"/>
        <w:numPr>
          <w:ilvl w:val="0"/>
          <w:numId w:val="0"/>
        </w:numPr>
      </w:pPr>
      <w:r>
        <w:lastRenderedPageBreak/>
        <w:t>BDS Training Modules</w:t>
      </w:r>
    </w:p>
    <w:p w:rsidR="00C5230B" w:rsidRDefault="00C5230B" w:rsidP="00656944">
      <w:pPr>
        <w:rPr>
          <w:color w:val="B60E28" w:themeColor="accent1" w:themeShade="BF"/>
          <w:szCs w:val="26"/>
        </w:rPr>
      </w:pPr>
    </w:p>
    <w:p w:rsidR="00E52C2D" w:rsidRDefault="00C5230B" w:rsidP="00833388">
      <w:pPr>
        <w:rPr>
          <w:rFonts w:eastAsiaTheme="majorEastAsia" w:cstheme="majorBidi"/>
          <w:b/>
          <w:color w:val="B60E28" w:themeColor="accent1" w:themeShade="BF"/>
          <w:sz w:val="24"/>
          <w:szCs w:val="24"/>
          <w:lang w:eastAsia="en-GB"/>
        </w:rPr>
      </w:pPr>
      <w:r w:rsidRPr="0031438B">
        <w:rPr>
          <w:rFonts w:eastAsiaTheme="majorEastAsia" w:cstheme="majorBidi"/>
          <w:b/>
          <w:color w:val="B60E28" w:themeColor="accent1" w:themeShade="BF"/>
          <w:sz w:val="24"/>
          <w:szCs w:val="24"/>
          <w:lang w:eastAsia="en-GB"/>
        </w:rPr>
        <w:t>MODULE 1: HOW TO DEVELOP A BDS BUSINESS</w:t>
      </w:r>
    </w:p>
    <w:p w:rsidR="004358FE" w:rsidRPr="00057D7C" w:rsidRDefault="004358FE" w:rsidP="00833388">
      <w:pPr>
        <w:rPr>
          <w:b/>
          <w:u w:val="single"/>
        </w:rPr>
      </w:pPr>
      <w:r w:rsidRPr="00057D7C">
        <w:rPr>
          <w:b/>
          <w:u w:val="single"/>
        </w:rPr>
        <w:t xml:space="preserve">Module 1.1: </w:t>
      </w:r>
      <w:r>
        <w:rPr>
          <w:b/>
          <w:u w:val="single"/>
        </w:rPr>
        <w:t>HOW TO DEVELOP A BDS BUSINESS PART 1</w:t>
      </w:r>
    </w:p>
    <w:p w:rsidR="00850131" w:rsidRDefault="00850131">
      <w:pPr>
        <w:pStyle w:val="Heading2"/>
      </w:pPr>
      <w:r>
        <w:t>Course objective:</w:t>
      </w:r>
    </w:p>
    <w:p w:rsidR="00401660" w:rsidRDefault="00C5230B" w:rsidP="00401660">
      <w:pPr>
        <w:pStyle w:val="NoSpacing"/>
        <w:jc w:val="both"/>
      </w:pPr>
      <w:r>
        <w:t xml:space="preserve">Through the BDS </w:t>
      </w:r>
      <w:proofErr w:type="gramStart"/>
      <w:r>
        <w:t>assessment</w:t>
      </w:r>
      <w:proofErr w:type="gramEnd"/>
      <w:r>
        <w:t xml:space="preserve"> it has been identified that most </w:t>
      </w:r>
      <w:r w:rsidR="009156E1">
        <w:t xml:space="preserve">BDSPs </w:t>
      </w:r>
      <w:r>
        <w:t xml:space="preserve">in </w:t>
      </w:r>
      <w:r w:rsidR="009156E1">
        <w:t>L</w:t>
      </w:r>
      <w:r>
        <w:t xml:space="preserve">esotho are themselves microenterprises and as such it is crucial to support </w:t>
      </w:r>
      <w:r w:rsidR="009156E1">
        <w:t xml:space="preserve">BDSPs </w:t>
      </w:r>
      <w:r>
        <w:t>to develop sustainable business models which are affordable t</w:t>
      </w:r>
      <w:r w:rsidR="009156E1">
        <w:t>o MSMEs</w:t>
      </w:r>
      <w:r>
        <w:t xml:space="preserve"> in order to support the growth of a </w:t>
      </w:r>
      <w:r w:rsidR="009156E1">
        <w:t xml:space="preserve">BDS </w:t>
      </w:r>
      <w:r>
        <w:t xml:space="preserve">market in </w:t>
      </w:r>
      <w:r w:rsidR="009156E1">
        <w:t>L</w:t>
      </w:r>
      <w:r>
        <w:t>esotho.</w:t>
      </w:r>
    </w:p>
    <w:p w:rsidR="00401660" w:rsidRDefault="00401660" w:rsidP="00401660">
      <w:pPr>
        <w:pStyle w:val="NoSpacing"/>
        <w:jc w:val="both"/>
      </w:pPr>
    </w:p>
    <w:p w:rsidR="00850131" w:rsidRDefault="00850131">
      <w:pPr>
        <w:pStyle w:val="Heading2"/>
      </w:pPr>
      <w:r>
        <w:t>Course content:</w:t>
      </w:r>
    </w:p>
    <w:p w:rsidR="00401660" w:rsidRPr="0078205A" w:rsidRDefault="00C5230B" w:rsidP="00401660">
      <w:pPr>
        <w:pStyle w:val="NoSpacing"/>
        <w:jc w:val="both"/>
        <w:rPr>
          <w:b/>
        </w:rPr>
      </w:pPr>
      <w:commentRangeStart w:id="13"/>
      <w:r>
        <w:t>The</w:t>
      </w:r>
      <w:r w:rsidR="000279B9">
        <w:t xml:space="preserve"> following</w:t>
      </w:r>
      <w:r>
        <w:t xml:space="preserve"> training </w:t>
      </w:r>
      <w:proofErr w:type="gramStart"/>
      <w:r w:rsidR="00465E63">
        <w:t>was delivered</w:t>
      </w:r>
      <w:proofErr w:type="gramEnd"/>
      <w:r>
        <w:t xml:space="preserve"> in workshop format</w:t>
      </w:r>
      <w:r w:rsidR="009C6990">
        <w:t xml:space="preserve"> on </w:t>
      </w:r>
      <w:r w:rsidR="00361300">
        <w:t>31</w:t>
      </w:r>
      <w:r w:rsidR="00361300" w:rsidRPr="0078205A">
        <w:rPr>
          <w:vertAlign w:val="superscript"/>
        </w:rPr>
        <w:t>st</w:t>
      </w:r>
      <w:r w:rsidR="00361300">
        <w:t xml:space="preserve"> July</w:t>
      </w:r>
      <w:r w:rsidR="00BE16D6">
        <w:t xml:space="preserve"> 2019</w:t>
      </w:r>
      <w:r>
        <w:t xml:space="preserve">. This </w:t>
      </w:r>
      <w:r w:rsidR="00BE16D6">
        <w:t>was</w:t>
      </w:r>
      <w:r>
        <w:t xml:space="preserve"> a </w:t>
      </w:r>
      <w:proofErr w:type="gramStart"/>
      <w:r>
        <w:t>0.5 day</w:t>
      </w:r>
      <w:proofErr w:type="gramEnd"/>
      <w:r>
        <w:t xml:space="preserve"> workshop and include</w:t>
      </w:r>
      <w:r w:rsidR="009C6990">
        <w:t>d</w:t>
      </w:r>
      <w:r>
        <w:t xml:space="preserve"> the following</w:t>
      </w:r>
      <w:r w:rsidR="000F4253">
        <w:t xml:space="preserve"> topics</w:t>
      </w:r>
      <w:r w:rsidR="007A1A9F">
        <w:t>:</w:t>
      </w:r>
      <w:commentRangeEnd w:id="13"/>
      <w:r w:rsidR="00B85DA3">
        <w:rPr>
          <w:rStyle w:val="CommentReference"/>
        </w:rPr>
        <w:commentReference w:id="13"/>
      </w:r>
    </w:p>
    <w:p w:rsidR="00401660" w:rsidRDefault="00401660" w:rsidP="00401660">
      <w:pPr>
        <w:pStyle w:val="NoSpacing"/>
        <w:jc w:val="both"/>
      </w:pPr>
    </w:p>
    <w:p w:rsidR="008F6EDF" w:rsidRDefault="0011253D" w:rsidP="0011253D">
      <w:pPr>
        <w:pStyle w:val="NoSpacing"/>
        <w:numPr>
          <w:ilvl w:val="0"/>
          <w:numId w:val="15"/>
        </w:numPr>
        <w:jc w:val="both"/>
      </w:pPr>
      <w:r>
        <w:t>Understanding entrepreneurship</w:t>
      </w:r>
      <w:r w:rsidR="008F6EDF">
        <w:t>;</w:t>
      </w:r>
    </w:p>
    <w:p w:rsidR="0011253D" w:rsidRDefault="0011253D" w:rsidP="0011253D">
      <w:pPr>
        <w:pStyle w:val="NoSpacing"/>
        <w:numPr>
          <w:ilvl w:val="0"/>
          <w:numId w:val="15"/>
        </w:numPr>
        <w:jc w:val="both"/>
      </w:pPr>
      <w:r>
        <w:t>Understanding entrepreneurs;</w:t>
      </w:r>
    </w:p>
    <w:p w:rsidR="0078205A" w:rsidRDefault="0078205A" w:rsidP="008127CA">
      <w:pPr>
        <w:pStyle w:val="NoSpacing"/>
        <w:numPr>
          <w:ilvl w:val="0"/>
          <w:numId w:val="15"/>
        </w:numPr>
        <w:jc w:val="both"/>
      </w:pPr>
      <w:r>
        <w:t xml:space="preserve">BDS </w:t>
      </w:r>
      <w:r w:rsidR="000979D0">
        <w:t>b</w:t>
      </w:r>
      <w:r>
        <w:t>asics</w:t>
      </w:r>
      <w:r w:rsidR="008F6EDF">
        <w:t>:</w:t>
      </w:r>
      <w:r>
        <w:t xml:space="preserve"> best practices and challenges</w:t>
      </w:r>
      <w:r w:rsidR="000979D0">
        <w:t>;</w:t>
      </w:r>
    </w:p>
    <w:p w:rsidR="00635E63" w:rsidRDefault="00635E63" w:rsidP="008127CA">
      <w:pPr>
        <w:pStyle w:val="NoSpacing"/>
        <w:numPr>
          <w:ilvl w:val="0"/>
          <w:numId w:val="15"/>
        </w:numPr>
        <w:jc w:val="both"/>
      </w:pPr>
      <w:r>
        <w:t>Intellectual property;</w:t>
      </w:r>
    </w:p>
    <w:p w:rsidR="00401660" w:rsidRDefault="000979D0" w:rsidP="0011253D">
      <w:pPr>
        <w:pStyle w:val="NoSpacing"/>
        <w:numPr>
          <w:ilvl w:val="0"/>
          <w:numId w:val="15"/>
        </w:numPr>
        <w:jc w:val="both"/>
      </w:pPr>
      <w:r>
        <w:t>d</w:t>
      </w:r>
      <w:r w:rsidR="00C5230B">
        <w:t>eveloping and improving the business plan</w:t>
      </w:r>
      <w:r w:rsidR="00D31EF9">
        <w:t>s of the BDSPs</w:t>
      </w:r>
      <w:r w:rsidR="0011253D">
        <w:t xml:space="preserve"> including costing/ pricing/differential pricing (focus on low cost methods for MSMEs); and</w:t>
      </w:r>
      <w:r w:rsidR="00C5230B">
        <w:t xml:space="preserve"> </w:t>
      </w:r>
    </w:p>
    <w:p w:rsidR="00797CCF" w:rsidRDefault="008F6EDF">
      <w:pPr>
        <w:pStyle w:val="NoSpacing"/>
        <w:numPr>
          <w:ilvl w:val="0"/>
          <w:numId w:val="15"/>
        </w:numPr>
        <w:jc w:val="both"/>
      </w:pPr>
      <w:proofErr w:type="gramStart"/>
      <w:r>
        <w:t>Marketing for BDSPs.</w:t>
      </w:r>
      <w:proofErr w:type="gramEnd"/>
    </w:p>
    <w:p w:rsidR="00465E63" w:rsidRDefault="00465E63" w:rsidP="00057D7C">
      <w:pPr>
        <w:pStyle w:val="NoSpacing"/>
        <w:ind w:left="360"/>
        <w:jc w:val="both"/>
      </w:pPr>
    </w:p>
    <w:p w:rsidR="0078205A" w:rsidRDefault="00465E63">
      <w:pPr>
        <w:pStyle w:val="Heading2"/>
      </w:pPr>
      <w:r>
        <w:t>Tools and Templates provided:</w:t>
      </w:r>
    </w:p>
    <w:p w:rsidR="0078205A" w:rsidRDefault="0078205A" w:rsidP="0078205A">
      <w:pPr>
        <w:pStyle w:val="NoSpacing"/>
        <w:numPr>
          <w:ilvl w:val="0"/>
          <w:numId w:val="15"/>
        </w:numPr>
        <w:jc w:val="both"/>
      </w:pPr>
      <w:proofErr w:type="gramStart"/>
      <w:r>
        <w:t>BDS costing and pricing template</w:t>
      </w:r>
      <w:r w:rsidR="000979D0">
        <w:t>.</w:t>
      </w:r>
      <w:proofErr w:type="gramEnd"/>
      <w:r>
        <w:t xml:space="preserve"> </w:t>
      </w:r>
    </w:p>
    <w:p w:rsidR="007A1A9F" w:rsidRDefault="007A1A9F" w:rsidP="0078205A">
      <w:pPr>
        <w:pStyle w:val="NoSpacing"/>
        <w:jc w:val="both"/>
      </w:pPr>
    </w:p>
    <w:p w:rsidR="004358FE" w:rsidRPr="005531E0" w:rsidRDefault="004358FE" w:rsidP="004358FE">
      <w:pPr>
        <w:rPr>
          <w:b/>
          <w:u w:val="single"/>
        </w:rPr>
      </w:pPr>
      <w:r w:rsidRPr="005531E0">
        <w:rPr>
          <w:b/>
          <w:u w:val="single"/>
        </w:rPr>
        <w:t>Module 1.</w:t>
      </w:r>
      <w:r>
        <w:rPr>
          <w:b/>
          <w:u w:val="single"/>
        </w:rPr>
        <w:t>2</w:t>
      </w:r>
      <w:r w:rsidRPr="005531E0">
        <w:rPr>
          <w:b/>
          <w:u w:val="single"/>
        </w:rPr>
        <w:t xml:space="preserve">: </w:t>
      </w:r>
      <w:r>
        <w:rPr>
          <w:b/>
          <w:u w:val="single"/>
        </w:rPr>
        <w:t>HOW TO DEVELOP A BDS BUSINESS PART 2</w:t>
      </w:r>
    </w:p>
    <w:p w:rsidR="009D7829" w:rsidRPr="00D31EF9" w:rsidRDefault="009D7829" w:rsidP="0078205A">
      <w:pPr>
        <w:pStyle w:val="NoSpacing"/>
        <w:jc w:val="both"/>
      </w:pPr>
      <w:r w:rsidRPr="00D31EF9">
        <w:t xml:space="preserve">Further to the feedback received, it </w:t>
      </w:r>
      <w:proofErr w:type="gramStart"/>
      <w:r w:rsidRPr="00D31EF9">
        <w:t>is suggested</w:t>
      </w:r>
      <w:proofErr w:type="gramEnd"/>
      <w:r w:rsidRPr="00D31EF9">
        <w:t xml:space="preserve"> that additional topics be delivered to supplement the training that has been provided</w:t>
      </w:r>
      <w:r w:rsidR="001E27ED">
        <w:t xml:space="preserve">. </w:t>
      </w:r>
      <w:del w:id="14" w:author="Makali Nathane" w:date="2020-01-24T10:43:00Z">
        <w:r w:rsidR="001E27ED" w:rsidDel="00B85DA3">
          <w:delText xml:space="preserve">We will </w:delText>
        </w:r>
        <w:r w:rsidR="008F6EDF" w:rsidDel="00B85DA3">
          <w:delText>therefore</w:delText>
        </w:r>
        <w:r w:rsidR="001E27ED" w:rsidDel="00B85DA3">
          <w:delText xml:space="preserve"> deliver</w:delText>
        </w:r>
      </w:del>
      <w:ins w:id="15" w:author="Makali Nathane" w:date="2020-01-24T10:43:00Z">
        <w:r w:rsidR="00B85DA3">
          <w:t>A</w:t>
        </w:r>
      </w:ins>
      <w:del w:id="16" w:author="Makali Nathane" w:date="2020-01-24T10:43:00Z">
        <w:r w:rsidR="001E27ED" w:rsidDel="00B85DA3">
          <w:delText xml:space="preserve"> a</w:delText>
        </w:r>
      </w:del>
      <w:r w:rsidR="001E27ED">
        <w:t xml:space="preserve"> second round of this training </w:t>
      </w:r>
      <w:ins w:id="17" w:author="Makali Nathane" w:date="2020-01-24T10:43:00Z">
        <w:r w:rsidR="00B85DA3">
          <w:t xml:space="preserve">will have to </w:t>
        </w:r>
        <w:proofErr w:type="gramStart"/>
        <w:r w:rsidR="00B85DA3">
          <w:t>be delivered</w:t>
        </w:r>
        <w:proofErr w:type="gramEnd"/>
        <w:r w:rsidR="00B85DA3">
          <w:t xml:space="preserve"> </w:t>
        </w:r>
      </w:ins>
      <w:r w:rsidR="001E27ED">
        <w:t>to include:</w:t>
      </w:r>
    </w:p>
    <w:p w:rsidR="009D7829" w:rsidRPr="002342F1" w:rsidRDefault="009D7829" w:rsidP="00833388">
      <w:pPr>
        <w:pStyle w:val="NoSpacing"/>
        <w:numPr>
          <w:ilvl w:val="0"/>
          <w:numId w:val="15"/>
        </w:numPr>
        <w:jc w:val="both"/>
      </w:pPr>
      <w:r w:rsidRPr="00A711F0">
        <w:t xml:space="preserve">BDS </w:t>
      </w:r>
      <w:r w:rsidR="000979D0" w:rsidRPr="000048A6">
        <w:t>b</w:t>
      </w:r>
      <w:r w:rsidRPr="000048A6">
        <w:t xml:space="preserve">usiness </w:t>
      </w:r>
      <w:r w:rsidR="000979D0" w:rsidRPr="000048A6">
        <w:t>g</w:t>
      </w:r>
      <w:r w:rsidRPr="000048A6">
        <w:t xml:space="preserve">rowth </w:t>
      </w:r>
      <w:r w:rsidR="000979D0" w:rsidRPr="000048A6">
        <w:t>s</w:t>
      </w:r>
      <w:r w:rsidRPr="002342F1">
        <w:t>trategies</w:t>
      </w:r>
      <w:r w:rsidR="000979D0" w:rsidRPr="002342F1">
        <w:t>; and</w:t>
      </w:r>
    </w:p>
    <w:p w:rsidR="009D7829" w:rsidRPr="001E27ED" w:rsidRDefault="001E27ED" w:rsidP="00833388">
      <w:pPr>
        <w:pStyle w:val="NoSpacing"/>
        <w:numPr>
          <w:ilvl w:val="0"/>
          <w:numId w:val="15"/>
        </w:numPr>
        <w:jc w:val="both"/>
      </w:pPr>
      <w:proofErr w:type="gramStart"/>
      <w:r>
        <w:t>BDS costing – building a BDS business that is both affordable to clients and still profitable</w:t>
      </w:r>
      <w:r w:rsidR="000979D0" w:rsidRPr="001E27ED">
        <w:t>.</w:t>
      </w:r>
      <w:proofErr w:type="gramEnd"/>
      <w:r w:rsidR="009D7829" w:rsidRPr="001E27ED">
        <w:t xml:space="preserve"> </w:t>
      </w:r>
    </w:p>
    <w:p w:rsidR="0071276F" w:rsidRPr="001E27ED" w:rsidRDefault="0071276F" w:rsidP="0071276F">
      <w:pPr>
        <w:pStyle w:val="NoSpacing"/>
        <w:jc w:val="both"/>
      </w:pPr>
    </w:p>
    <w:p w:rsidR="001E27ED" w:rsidRDefault="001E27ED" w:rsidP="0071276F">
      <w:pPr>
        <w:pStyle w:val="NoSpacing"/>
        <w:jc w:val="both"/>
      </w:pPr>
      <w:r>
        <w:t>In the</w:t>
      </w:r>
      <w:r w:rsidR="0071276F" w:rsidRPr="001E27ED">
        <w:t xml:space="preserve"> BDS costing session, </w:t>
      </w:r>
      <w:del w:id="18" w:author="Makali Nathane" w:date="2020-01-24T10:43:00Z">
        <w:r w:rsidDel="002D4215">
          <w:delText>we will also</w:delText>
        </w:r>
      </w:del>
      <w:ins w:id="19" w:author="Makali Nathane" w:date="2020-01-24T10:43:00Z">
        <w:r w:rsidR="002D4215">
          <w:t>More time will be</w:t>
        </w:r>
      </w:ins>
      <w:r>
        <w:t xml:space="preserve"> </w:t>
      </w:r>
      <w:r w:rsidR="0071276F" w:rsidRPr="001E27ED">
        <w:t xml:space="preserve">spend </w:t>
      </w:r>
      <w:del w:id="20" w:author="Makali Nathane" w:date="2020-01-24T10:43:00Z">
        <w:r w:rsidR="0071276F" w:rsidRPr="001E27ED" w:rsidDel="002D4215">
          <w:delText xml:space="preserve">more time </w:delText>
        </w:r>
      </w:del>
      <w:r w:rsidR="0071276F" w:rsidRPr="001E27ED">
        <w:t xml:space="preserve">working through the costing and pricing template </w:t>
      </w:r>
      <w:r>
        <w:t xml:space="preserve">that was introduced in the initial training </w:t>
      </w:r>
      <w:r w:rsidR="0071276F" w:rsidRPr="001E27ED">
        <w:t>as this is of particular concern to BDSPs.</w:t>
      </w:r>
      <w:r w:rsidR="0071276F">
        <w:t xml:space="preserve"> </w:t>
      </w:r>
    </w:p>
    <w:p w:rsidR="001E27ED" w:rsidRDefault="001E27ED" w:rsidP="0071276F">
      <w:pPr>
        <w:pStyle w:val="NoSpacing"/>
        <w:jc w:val="both"/>
      </w:pPr>
    </w:p>
    <w:p w:rsidR="0071276F" w:rsidRDefault="00D31EF9" w:rsidP="0071276F">
      <w:pPr>
        <w:pStyle w:val="NoSpacing"/>
        <w:jc w:val="both"/>
      </w:pPr>
      <w:r>
        <w:t xml:space="preserve">This session will be combined with the BSDP induction session to form a </w:t>
      </w:r>
      <w:proofErr w:type="gramStart"/>
      <w:r>
        <w:t>day-long</w:t>
      </w:r>
      <w:proofErr w:type="gramEnd"/>
      <w:r>
        <w:t xml:space="preserve"> trainin</w:t>
      </w:r>
      <w:r w:rsidR="001E27ED">
        <w:t>g session and will take place w/c 24</w:t>
      </w:r>
      <w:r w:rsidR="001E27ED" w:rsidRPr="00057D7C">
        <w:rPr>
          <w:vertAlign w:val="superscript"/>
        </w:rPr>
        <w:t>th</w:t>
      </w:r>
      <w:r>
        <w:t xml:space="preserve"> February. </w:t>
      </w:r>
    </w:p>
    <w:p w:rsidR="007A1A9F" w:rsidRDefault="000979D0" w:rsidP="00057D7C">
      <w:pPr>
        <w:tabs>
          <w:tab w:val="left" w:pos="7665"/>
        </w:tabs>
        <w:rPr>
          <w:lang w:eastAsia="en-GB"/>
        </w:rPr>
      </w:pPr>
      <w:r>
        <w:rPr>
          <w:lang w:eastAsia="en-GB"/>
        </w:rPr>
        <w:tab/>
      </w:r>
    </w:p>
    <w:p w:rsidR="00401660" w:rsidRPr="0031438B" w:rsidRDefault="00C5230B" w:rsidP="00656944">
      <w:pPr>
        <w:rPr>
          <w:rFonts w:eastAsiaTheme="majorEastAsia" w:cstheme="majorBidi"/>
          <w:b/>
          <w:color w:val="B60E28" w:themeColor="accent1" w:themeShade="BF"/>
          <w:sz w:val="24"/>
          <w:szCs w:val="24"/>
          <w:lang w:eastAsia="en-GB"/>
        </w:rPr>
      </w:pPr>
      <w:r w:rsidRPr="0031438B">
        <w:rPr>
          <w:rFonts w:eastAsiaTheme="majorEastAsia" w:cstheme="majorBidi"/>
          <w:b/>
          <w:color w:val="B60E28" w:themeColor="accent1" w:themeShade="BF"/>
          <w:sz w:val="24"/>
          <w:szCs w:val="24"/>
          <w:lang w:eastAsia="en-GB"/>
        </w:rPr>
        <w:t xml:space="preserve">MODULE 2: </w:t>
      </w:r>
      <w:r w:rsidR="00050B78">
        <w:rPr>
          <w:rFonts w:eastAsiaTheme="majorEastAsia" w:cstheme="majorBidi"/>
          <w:b/>
          <w:color w:val="B60E28" w:themeColor="accent1" w:themeShade="BF"/>
          <w:sz w:val="24"/>
          <w:szCs w:val="24"/>
          <w:lang w:eastAsia="en-GB"/>
        </w:rPr>
        <w:t>M</w:t>
      </w:r>
      <w:r w:rsidRPr="0031438B">
        <w:rPr>
          <w:rFonts w:eastAsiaTheme="majorEastAsia" w:cstheme="majorBidi"/>
          <w:b/>
          <w:color w:val="B60E28" w:themeColor="accent1" w:themeShade="BF"/>
          <w:sz w:val="24"/>
          <w:szCs w:val="24"/>
          <w:lang w:eastAsia="en-GB"/>
        </w:rPr>
        <w:t>SME BUSINESS FUNCTION AND SECTOR TRAINING</w:t>
      </w:r>
    </w:p>
    <w:p w:rsidR="00F02B67" w:rsidRDefault="00F02B67" w:rsidP="000279B9">
      <w:pPr>
        <w:pStyle w:val="NoSpacing"/>
        <w:jc w:val="both"/>
        <w:rPr>
          <w:b/>
          <w:u w:val="single"/>
        </w:rPr>
      </w:pPr>
      <w:r>
        <w:rPr>
          <w:b/>
          <w:u w:val="single"/>
        </w:rPr>
        <w:t xml:space="preserve">2.1 </w:t>
      </w:r>
      <w:r w:rsidR="000279B9" w:rsidRPr="005C4E14">
        <w:rPr>
          <w:b/>
          <w:u w:val="single"/>
        </w:rPr>
        <w:t>BUSINESS FUNCTION TRAINING</w:t>
      </w:r>
    </w:p>
    <w:p w:rsidR="00510F2D" w:rsidRDefault="00510F2D" w:rsidP="00401660">
      <w:pPr>
        <w:pStyle w:val="NoSpacing"/>
        <w:jc w:val="both"/>
      </w:pPr>
    </w:p>
    <w:p w:rsidR="00F02B67" w:rsidRDefault="00F02B67" w:rsidP="00401660">
      <w:pPr>
        <w:pStyle w:val="NoSpacing"/>
        <w:jc w:val="both"/>
      </w:pPr>
      <w:r>
        <w:t>This business function training was delivered</w:t>
      </w:r>
      <w:r w:rsidR="00624F3E">
        <w:t xml:space="preserve"> to BDSPs</w:t>
      </w:r>
      <w:r>
        <w:t xml:space="preserve"> in workshop format over 5 days in August 2019, focusing on key business concepts to provide a common understanding of terminology, principles and good practices widely used by the industry. </w:t>
      </w:r>
      <w:r w:rsidR="00624F3E">
        <w:t>The following topics were covered:</w:t>
      </w:r>
    </w:p>
    <w:p w:rsidR="000279B9" w:rsidRDefault="000279B9" w:rsidP="00401660">
      <w:pPr>
        <w:pStyle w:val="NoSpacing"/>
        <w:jc w:val="both"/>
      </w:pPr>
    </w:p>
    <w:p w:rsidR="00465E63" w:rsidRDefault="000523F0" w:rsidP="0031438B">
      <w:pPr>
        <w:pStyle w:val="NoSpacing"/>
        <w:jc w:val="both"/>
        <w:rPr>
          <w:b/>
        </w:rPr>
      </w:pPr>
      <w:r w:rsidRPr="00833388">
        <w:rPr>
          <w:b/>
        </w:rPr>
        <w:t xml:space="preserve">Business Start-Up and Planning </w:t>
      </w:r>
    </w:p>
    <w:p w:rsidR="00850131" w:rsidRDefault="00850131" w:rsidP="0031438B">
      <w:pPr>
        <w:pStyle w:val="NoSpacing"/>
        <w:ind w:left="284"/>
        <w:jc w:val="both"/>
      </w:pPr>
    </w:p>
    <w:p w:rsidR="00D02364" w:rsidRPr="00850131" w:rsidRDefault="00D02364">
      <w:pPr>
        <w:pStyle w:val="Heading2"/>
      </w:pPr>
      <w:r w:rsidRPr="00850131">
        <w:t>Course objective:</w:t>
      </w:r>
    </w:p>
    <w:p w:rsidR="00D02364" w:rsidRDefault="00624F3E" w:rsidP="008022EA">
      <w:pPr>
        <w:pStyle w:val="NoSpacing"/>
        <w:jc w:val="both"/>
      </w:pPr>
      <w:r>
        <w:t>The first steps required to becoming an effective business support provider includes understanding how entrepreneurs operate and what their needs are; gaining an understanding of how enterprise development programmes function</w:t>
      </w:r>
      <w:r w:rsidR="00323B59">
        <w:t xml:space="preserve"> and </w:t>
      </w:r>
      <w:r>
        <w:t xml:space="preserve">understanding the cost of providing support to small </w:t>
      </w:r>
      <w:r>
        <w:lastRenderedPageBreak/>
        <w:t>businesses</w:t>
      </w:r>
      <w:r w:rsidR="00323B59">
        <w:t xml:space="preserve">. </w:t>
      </w:r>
      <w:r>
        <w:t xml:space="preserve"> This requires an understanding of terminology, principles and good practices widely used by the industry. </w:t>
      </w:r>
    </w:p>
    <w:p w:rsidR="00D02364" w:rsidRDefault="00D02364" w:rsidP="008022EA">
      <w:pPr>
        <w:pStyle w:val="NoSpacing"/>
        <w:jc w:val="both"/>
      </w:pPr>
    </w:p>
    <w:p w:rsidR="00624F3E" w:rsidRPr="00833388" w:rsidRDefault="00D02364">
      <w:pPr>
        <w:pStyle w:val="Heading2"/>
      </w:pPr>
      <w:r>
        <w:t>Course content:</w:t>
      </w:r>
    </w:p>
    <w:p w:rsidR="0011253D" w:rsidRDefault="0011253D" w:rsidP="000523F0">
      <w:pPr>
        <w:pStyle w:val="NoSpacing"/>
        <w:numPr>
          <w:ilvl w:val="0"/>
          <w:numId w:val="15"/>
        </w:numPr>
        <w:jc w:val="both"/>
      </w:pPr>
      <w:r>
        <w:t xml:space="preserve">Developing a Business Plan </w:t>
      </w:r>
      <w:proofErr w:type="spellStart"/>
      <w:r>
        <w:t>vs</w:t>
      </w:r>
      <w:proofErr w:type="spellEnd"/>
      <w:r>
        <w:t xml:space="preserve"> Business Model Canvassing (BMC); and</w:t>
      </w:r>
    </w:p>
    <w:p w:rsidR="0011253D" w:rsidRDefault="0011253D" w:rsidP="000523F0">
      <w:pPr>
        <w:pStyle w:val="NoSpacing"/>
        <w:numPr>
          <w:ilvl w:val="0"/>
          <w:numId w:val="15"/>
        </w:numPr>
        <w:jc w:val="both"/>
      </w:pPr>
      <w:r>
        <w:t>Lean start-up Methodology;</w:t>
      </w:r>
    </w:p>
    <w:p w:rsidR="001E27ED" w:rsidRDefault="001E27ED" w:rsidP="0031438B">
      <w:pPr>
        <w:pStyle w:val="NoSpacing"/>
        <w:jc w:val="both"/>
        <w:rPr>
          <w:rFonts w:eastAsiaTheme="majorEastAsia" w:cstheme="majorBidi"/>
          <w:color w:val="B60E28" w:themeColor="accent1" w:themeShade="BF"/>
          <w:szCs w:val="26"/>
          <w:lang w:eastAsia="en-GB"/>
        </w:rPr>
      </w:pPr>
    </w:p>
    <w:p w:rsidR="00465E63" w:rsidRPr="0031438B" w:rsidRDefault="00465E63" w:rsidP="0031438B">
      <w:pPr>
        <w:pStyle w:val="NoSpacing"/>
        <w:jc w:val="both"/>
        <w:rPr>
          <w:rFonts w:eastAsiaTheme="majorEastAsia" w:cstheme="majorBidi"/>
          <w:color w:val="B60E28" w:themeColor="accent1" w:themeShade="BF"/>
          <w:szCs w:val="26"/>
          <w:lang w:eastAsia="en-GB"/>
        </w:rPr>
      </w:pPr>
      <w:r w:rsidRPr="0031438B">
        <w:rPr>
          <w:rFonts w:eastAsiaTheme="majorEastAsia" w:cstheme="majorBidi"/>
          <w:color w:val="B60E28" w:themeColor="accent1" w:themeShade="BF"/>
          <w:szCs w:val="26"/>
          <w:lang w:eastAsia="en-GB"/>
        </w:rPr>
        <w:t>Tools and Templates provided:</w:t>
      </w:r>
    </w:p>
    <w:p w:rsidR="00465E63" w:rsidRDefault="00B84AD5" w:rsidP="000523F0">
      <w:pPr>
        <w:pStyle w:val="NoSpacing"/>
        <w:numPr>
          <w:ilvl w:val="0"/>
          <w:numId w:val="15"/>
        </w:numPr>
        <w:jc w:val="both"/>
      </w:pPr>
      <w:r>
        <w:t xml:space="preserve">business plan outline including financial plan; </w:t>
      </w:r>
    </w:p>
    <w:p w:rsidR="00465E63" w:rsidRDefault="00B84AD5" w:rsidP="000523F0">
      <w:pPr>
        <w:pStyle w:val="NoSpacing"/>
        <w:numPr>
          <w:ilvl w:val="0"/>
          <w:numId w:val="15"/>
        </w:numPr>
        <w:jc w:val="both"/>
      </w:pPr>
      <w:r>
        <w:t xml:space="preserve">BMC methodology; </w:t>
      </w:r>
      <w:r w:rsidR="00F81869">
        <w:t>and</w:t>
      </w:r>
    </w:p>
    <w:p w:rsidR="00B84AD5" w:rsidRDefault="00B84AD5" w:rsidP="000523F0">
      <w:pPr>
        <w:pStyle w:val="NoSpacing"/>
        <w:numPr>
          <w:ilvl w:val="0"/>
          <w:numId w:val="15"/>
        </w:numPr>
        <w:jc w:val="both"/>
      </w:pPr>
      <w:proofErr w:type="gramStart"/>
      <w:r>
        <w:t>lean</w:t>
      </w:r>
      <w:proofErr w:type="gramEnd"/>
      <w:r>
        <w:t xml:space="preserve"> start</w:t>
      </w:r>
      <w:r w:rsidR="00050B78">
        <w:t>-</w:t>
      </w:r>
      <w:r>
        <w:t>up methodology</w:t>
      </w:r>
      <w:r w:rsidR="00F81869">
        <w:t>.</w:t>
      </w:r>
    </w:p>
    <w:p w:rsidR="00B84AD5" w:rsidRDefault="00B84AD5" w:rsidP="00833388">
      <w:pPr>
        <w:pStyle w:val="NoSpacing"/>
        <w:jc w:val="both"/>
      </w:pPr>
    </w:p>
    <w:p w:rsidR="00D02364" w:rsidRDefault="00B84AD5" w:rsidP="0031438B">
      <w:pPr>
        <w:pStyle w:val="NoSpacing"/>
        <w:jc w:val="both"/>
        <w:rPr>
          <w:b/>
        </w:rPr>
      </w:pPr>
      <w:r>
        <w:rPr>
          <w:b/>
        </w:rPr>
        <w:t>Financial Management</w:t>
      </w:r>
    </w:p>
    <w:p w:rsidR="00850131" w:rsidRDefault="00850131" w:rsidP="00850131">
      <w:pPr>
        <w:pStyle w:val="NoSpacing"/>
        <w:ind w:left="284"/>
        <w:jc w:val="both"/>
        <w:rPr>
          <w:b/>
        </w:rPr>
      </w:pPr>
    </w:p>
    <w:p w:rsidR="00624F3E" w:rsidRPr="0031438B" w:rsidRDefault="00D02364" w:rsidP="0031438B">
      <w:pPr>
        <w:pStyle w:val="NoSpacing"/>
        <w:jc w:val="both"/>
        <w:rPr>
          <w:rFonts w:eastAsiaTheme="majorEastAsia" w:cstheme="majorBidi"/>
          <w:color w:val="B60E28" w:themeColor="accent1" w:themeShade="BF"/>
          <w:szCs w:val="26"/>
          <w:lang w:eastAsia="en-GB"/>
        </w:rPr>
      </w:pPr>
      <w:r w:rsidRPr="0031438B">
        <w:rPr>
          <w:rFonts w:eastAsiaTheme="majorEastAsia" w:cstheme="majorBidi"/>
          <w:color w:val="B60E28" w:themeColor="accent1" w:themeShade="BF"/>
          <w:szCs w:val="26"/>
          <w:lang w:eastAsia="en-GB"/>
        </w:rPr>
        <w:t xml:space="preserve">Course objective: </w:t>
      </w:r>
    </w:p>
    <w:p w:rsidR="00361300" w:rsidRDefault="00624F3E" w:rsidP="0031438B">
      <w:pPr>
        <w:pStyle w:val="NoSpacing"/>
        <w:jc w:val="both"/>
      </w:pPr>
      <w:r w:rsidRPr="008022EA">
        <w:t xml:space="preserve">Financial resources are essential in order to establish a business, operate efficiently and ultimately reach sustainability. </w:t>
      </w:r>
      <w:r w:rsidR="00323B59" w:rsidRPr="008022EA">
        <w:t>Using a “keep it simple” approach, in order to ensure uptake of the significant amount of terms and concepts, t</w:t>
      </w:r>
      <w:r w:rsidRPr="008022EA">
        <w:t xml:space="preserve">his session was developed to assist BDSPs to better understand the importance of securing start-up funds, approaches to developing on-going fund raising; and how to carefully manage financial resources. </w:t>
      </w:r>
    </w:p>
    <w:p w:rsidR="00D02364" w:rsidRDefault="00D02364" w:rsidP="0031438B">
      <w:pPr>
        <w:pStyle w:val="NoSpacing"/>
        <w:jc w:val="both"/>
      </w:pPr>
    </w:p>
    <w:p w:rsidR="00323B59" w:rsidRPr="0031438B" w:rsidRDefault="00D02364" w:rsidP="0031438B">
      <w:pPr>
        <w:pStyle w:val="NoSpacing"/>
        <w:jc w:val="both"/>
        <w:rPr>
          <w:rFonts w:eastAsiaTheme="majorEastAsia" w:cstheme="majorBidi"/>
          <w:color w:val="B60E28" w:themeColor="accent1" w:themeShade="BF"/>
          <w:szCs w:val="26"/>
          <w:lang w:eastAsia="en-GB"/>
        </w:rPr>
      </w:pPr>
      <w:r w:rsidRPr="0031438B">
        <w:rPr>
          <w:rFonts w:eastAsiaTheme="majorEastAsia" w:cstheme="majorBidi"/>
          <w:color w:val="B60E28" w:themeColor="accent1" w:themeShade="BF"/>
          <w:szCs w:val="26"/>
          <w:lang w:eastAsia="en-GB"/>
        </w:rPr>
        <w:t xml:space="preserve">Course content: </w:t>
      </w:r>
    </w:p>
    <w:p w:rsidR="00EB3AE0" w:rsidRDefault="00EB3AE0" w:rsidP="00833388">
      <w:pPr>
        <w:pStyle w:val="NoSpacing"/>
        <w:numPr>
          <w:ilvl w:val="0"/>
          <w:numId w:val="15"/>
        </w:numPr>
        <w:jc w:val="both"/>
      </w:pPr>
      <w:r>
        <w:t>What is financial management;</w:t>
      </w:r>
    </w:p>
    <w:p w:rsidR="00EB3AE0" w:rsidRDefault="00EB3AE0" w:rsidP="00833388">
      <w:pPr>
        <w:pStyle w:val="NoSpacing"/>
        <w:numPr>
          <w:ilvl w:val="0"/>
          <w:numId w:val="15"/>
        </w:numPr>
        <w:jc w:val="both"/>
      </w:pPr>
      <w:r>
        <w:t>Role of accounting and record keeping;</w:t>
      </w:r>
    </w:p>
    <w:p w:rsidR="00910816" w:rsidRDefault="00EB3AE0" w:rsidP="00833388">
      <w:pPr>
        <w:pStyle w:val="NoSpacing"/>
        <w:numPr>
          <w:ilvl w:val="0"/>
          <w:numId w:val="15"/>
        </w:numPr>
        <w:jc w:val="both"/>
      </w:pPr>
      <w:r>
        <w:t>Cash flow management and forecasting;</w:t>
      </w:r>
    </w:p>
    <w:p w:rsidR="00EB3AE0" w:rsidRDefault="00910816" w:rsidP="00833388">
      <w:pPr>
        <w:pStyle w:val="NoSpacing"/>
        <w:numPr>
          <w:ilvl w:val="0"/>
          <w:numId w:val="15"/>
        </w:numPr>
        <w:jc w:val="both"/>
      </w:pPr>
      <w:r>
        <w:t>Valuing a company;</w:t>
      </w:r>
      <w:r w:rsidR="00EB3AE0">
        <w:t xml:space="preserve"> and</w:t>
      </w:r>
    </w:p>
    <w:p w:rsidR="00323B59" w:rsidRPr="0031438B" w:rsidRDefault="00EB3AE0" w:rsidP="00833388">
      <w:pPr>
        <w:pStyle w:val="NoSpacing"/>
        <w:numPr>
          <w:ilvl w:val="0"/>
          <w:numId w:val="15"/>
        </w:numPr>
        <w:jc w:val="both"/>
        <w:rPr>
          <w:b/>
        </w:rPr>
      </w:pPr>
      <w:proofErr w:type="gramStart"/>
      <w:r>
        <w:t>Sources of financing</w:t>
      </w:r>
      <w:r w:rsidR="00797CCF">
        <w:t>.</w:t>
      </w:r>
      <w:proofErr w:type="gramEnd"/>
    </w:p>
    <w:p w:rsidR="00465E63" w:rsidRDefault="00465E63" w:rsidP="0031438B">
      <w:pPr>
        <w:pStyle w:val="NoSpacing"/>
        <w:jc w:val="both"/>
        <w:rPr>
          <w:rFonts w:eastAsiaTheme="majorEastAsia" w:cstheme="majorBidi"/>
          <w:color w:val="B60E28" w:themeColor="accent1" w:themeShade="BF"/>
          <w:szCs w:val="26"/>
          <w:lang w:eastAsia="en-GB"/>
        </w:rPr>
      </w:pPr>
    </w:p>
    <w:p w:rsidR="00465E63" w:rsidRPr="0031438B" w:rsidRDefault="00465E63" w:rsidP="0031438B">
      <w:pPr>
        <w:pStyle w:val="NoSpacing"/>
        <w:jc w:val="both"/>
        <w:rPr>
          <w:rFonts w:eastAsiaTheme="majorEastAsia" w:cstheme="majorBidi"/>
          <w:color w:val="B60E28" w:themeColor="accent1" w:themeShade="BF"/>
          <w:szCs w:val="26"/>
          <w:lang w:eastAsia="en-GB"/>
        </w:rPr>
      </w:pPr>
      <w:r w:rsidRPr="00AE5097">
        <w:rPr>
          <w:rFonts w:eastAsiaTheme="majorEastAsia" w:cstheme="majorBidi"/>
          <w:color w:val="B60E28" w:themeColor="accent1" w:themeShade="BF"/>
          <w:szCs w:val="26"/>
          <w:lang w:eastAsia="en-GB"/>
        </w:rPr>
        <w:t>Tools and Templates provided:</w:t>
      </w:r>
    </w:p>
    <w:p w:rsidR="00465E63" w:rsidRDefault="00323B59" w:rsidP="00833388">
      <w:pPr>
        <w:pStyle w:val="NoSpacing"/>
        <w:numPr>
          <w:ilvl w:val="0"/>
          <w:numId w:val="15"/>
        </w:numPr>
        <w:jc w:val="both"/>
      </w:pPr>
      <w:r>
        <w:t>cost and revenue template</w:t>
      </w:r>
      <w:r w:rsidR="00465E63">
        <w:t>;</w:t>
      </w:r>
      <w:r>
        <w:t xml:space="preserve"> </w:t>
      </w:r>
    </w:p>
    <w:p w:rsidR="00465E63" w:rsidRDefault="00463527" w:rsidP="00833388">
      <w:pPr>
        <w:pStyle w:val="NoSpacing"/>
        <w:numPr>
          <w:ilvl w:val="0"/>
          <w:numId w:val="15"/>
        </w:numPr>
        <w:jc w:val="both"/>
      </w:pPr>
      <w:r>
        <w:t>sources of funding for small businesses</w:t>
      </w:r>
      <w:r w:rsidR="00465E63">
        <w:t>;</w:t>
      </w:r>
      <w:r>
        <w:t xml:space="preserve"> and </w:t>
      </w:r>
    </w:p>
    <w:p w:rsidR="00B84AD5" w:rsidRDefault="00463527" w:rsidP="00833388">
      <w:pPr>
        <w:pStyle w:val="NoSpacing"/>
        <w:numPr>
          <w:ilvl w:val="0"/>
          <w:numId w:val="15"/>
        </w:numPr>
        <w:jc w:val="both"/>
      </w:pPr>
      <w:r>
        <w:t xml:space="preserve">lending criteria </w:t>
      </w:r>
    </w:p>
    <w:p w:rsidR="000279B9" w:rsidRDefault="000279B9" w:rsidP="00401660">
      <w:pPr>
        <w:pStyle w:val="NoSpacing"/>
        <w:jc w:val="both"/>
      </w:pPr>
    </w:p>
    <w:p w:rsidR="00361300" w:rsidRPr="0031438B" w:rsidRDefault="00361300" w:rsidP="0031438B">
      <w:pPr>
        <w:pStyle w:val="NoSpacing"/>
        <w:jc w:val="both"/>
      </w:pPr>
      <w:r>
        <w:t xml:space="preserve">While this is a key training area for many BDSPs, </w:t>
      </w:r>
      <w:ins w:id="21" w:author="Makali Nathane" w:date="2020-01-24T10:46:00Z">
        <w:r w:rsidR="002D4215">
          <w:t xml:space="preserve">It is </w:t>
        </w:r>
      </w:ins>
      <w:ins w:id="22" w:author="Makali Nathane" w:date="2020-01-24T10:47:00Z">
        <w:r w:rsidR="002D4215">
          <w:t>clear that</w:t>
        </w:r>
      </w:ins>
      <w:del w:id="23" w:author="Makali Nathane" w:date="2020-01-24T10:47:00Z">
        <w:r w:rsidDel="002D4215">
          <w:delText>we are aware that</w:delText>
        </w:r>
      </w:del>
      <w:r>
        <w:t xml:space="preserve"> a few of the BDSPs undergoing training through the programme are qualified and experience</w:t>
      </w:r>
      <w:r w:rsidR="00F81869">
        <w:t>d</w:t>
      </w:r>
      <w:r>
        <w:t xml:space="preserve"> finance managers. Therefore, depending on interest and/or need </w:t>
      </w:r>
      <w:ins w:id="24" w:author="Makali Nathane" w:date="2020-01-24T10:47:00Z">
        <w:r w:rsidR="002D4215">
          <w:t xml:space="preserve">it may be necessary </w:t>
        </w:r>
      </w:ins>
      <w:del w:id="25" w:author="Makali Nathane" w:date="2020-01-24T10:47:00Z">
        <w:r w:rsidRPr="00E11273" w:rsidDel="002D4215">
          <w:delText>we may</w:delText>
        </w:r>
        <w:r w:rsidDel="002D4215">
          <w:delText xml:space="preserve"> seek </w:delText>
        </w:r>
      </w:del>
      <w:r>
        <w:t xml:space="preserve">to provide more advanced financial </w:t>
      </w:r>
      <w:r w:rsidR="0072196C">
        <w:t xml:space="preserve">management training to those particular BDSPs. </w:t>
      </w:r>
    </w:p>
    <w:p w:rsidR="00361300" w:rsidRDefault="00361300" w:rsidP="0031438B">
      <w:pPr>
        <w:pStyle w:val="NoSpacing"/>
        <w:jc w:val="both"/>
        <w:rPr>
          <w:b/>
        </w:rPr>
      </w:pPr>
    </w:p>
    <w:p w:rsidR="00323B59" w:rsidRDefault="00B84AD5" w:rsidP="0031438B">
      <w:pPr>
        <w:pStyle w:val="NoSpacing"/>
        <w:jc w:val="both"/>
        <w:rPr>
          <w:b/>
        </w:rPr>
      </w:pPr>
      <w:r>
        <w:rPr>
          <w:b/>
        </w:rPr>
        <w:t>Human Resources Management</w:t>
      </w:r>
    </w:p>
    <w:p w:rsidR="00850131" w:rsidRDefault="00850131" w:rsidP="0031438B">
      <w:pPr>
        <w:pStyle w:val="NoSpacing"/>
        <w:jc w:val="both"/>
        <w:rPr>
          <w:b/>
        </w:rPr>
      </w:pPr>
    </w:p>
    <w:p w:rsidR="00D02364" w:rsidRPr="0031438B" w:rsidRDefault="00D02364" w:rsidP="0031438B">
      <w:pPr>
        <w:pStyle w:val="NoSpacing"/>
        <w:jc w:val="both"/>
        <w:rPr>
          <w:rFonts w:eastAsiaTheme="majorEastAsia" w:cstheme="majorBidi"/>
          <w:color w:val="B60E28" w:themeColor="accent1" w:themeShade="BF"/>
          <w:szCs w:val="26"/>
          <w:lang w:eastAsia="en-GB"/>
        </w:rPr>
      </w:pPr>
      <w:r w:rsidRPr="0031438B">
        <w:rPr>
          <w:rFonts w:eastAsiaTheme="majorEastAsia" w:cstheme="majorBidi"/>
          <w:color w:val="B60E28" w:themeColor="accent1" w:themeShade="BF"/>
          <w:szCs w:val="26"/>
          <w:lang w:eastAsia="en-GB"/>
        </w:rPr>
        <w:t>Course objective:</w:t>
      </w:r>
    </w:p>
    <w:p w:rsidR="00465E63" w:rsidRDefault="00323B59" w:rsidP="0031438B">
      <w:pPr>
        <w:pStyle w:val="NoSpacing"/>
        <w:jc w:val="both"/>
      </w:pPr>
      <w:r w:rsidRPr="00897157">
        <w:t xml:space="preserve">This training session </w:t>
      </w:r>
      <w:proofErr w:type="gramStart"/>
      <w:r w:rsidRPr="00897157">
        <w:t>was designed</w:t>
      </w:r>
      <w:proofErr w:type="gramEnd"/>
      <w:r w:rsidRPr="00897157">
        <w:t xml:space="preserve"> to help BDSPs better understand the basics of Human Resource </w:t>
      </w:r>
      <w:r w:rsidR="00F81869">
        <w:t>M</w:t>
      </w:r>
      <w:r w:rsidRPr="00897157">
        <w:t>anagement and why it is important for b</w:t>
      </w:r>
      <w:r w:rsidR="00937710">
        <w:t>usinesses to effectively manage their employees</w:t>
      </w:r>
      <w:r w:rsidRPr="00897157">
        <w:t xml:space="preserve">. </w:t>
      </w:r>
    </w:p>
    <w:p w:rsidR="00465E63" w:rsidRDefault="00465E63" w:rsidP="0031438B">
      <w:pPr>
        <w:pStyle w:val="NoSpacing"/>
        <w:jc w:val="both"/>
      </w:pPr>
    </w:p>
    <w:p w:rsidR="00323B59" w:rsidRPr="0031438B" w:rsidRDefault="00D02364" w:rsidP="0031438B">
      <w:pPr>
        <w:pStyle w:val="NoSpacing"/>
        <w:jc w:val="both"/>
        <w:rPr>
          <w:rFonts w:eastAsiaTheme="majorEastAsia" w:cstheme="majorBidi"/>
          <w:color w:val="B60E28" w:themeColor="accent1" w:themeShade="BF"/>
          <w:szCs w:val="26"/>
          <w:lang w:eastAsia="en-GB"/>
        </w:rPr>
      </w:pPr>
      <w:r w:rsidRPr="0031438B">
        <w:rPr>
          <w:rFonts w:eastAsiaTheme="majorEastAsia" w:cstheme="majorBidi"/>
          <w:color w:val="B60E28" w:themeColor="accent1" w:themeShade="BF"/>
          <w:szCs w:val="26"/>
          <w:lang w:eastAsia="en-GB"/>
        </w:rPr>
        <w:t>Course content:</w:t>
      </w:r>
    </w:p>
    <w:p w:rsidR="00323B59" w:rsidRDefault="00323B59">
      <w:pPr>
        <w:pStyle w:val="NoSpacing"/>
        <w:numPr>
          <w:ilvl w:val="0"/>
          <w:numId w:val="15"/>
        </w:numPr>
        <w:jc w:val="both"/>
      </w:pPr>
      <w:r>
        <w:t>Strategic Human Resource Management</w:t>
      </w:r>
      <w:r w:rsidR="00F81869">
        <w:t>;</w:t>
      </w:r>
    </w:p>
    <w:p w:rsidR="00B84AD5" w:rsidRDefault="00B84AD5">
      <w:pPr>
        <w:pStyle w:val="NoSpacing"/>
        <w:numPr>
          <w:ilvl w:val="0"/>
          <w:numId w:val="15"/>
        </w:numPr>
        <w:jc w:val="both"/>
      </w:pPr>
      <w:r>
        <w:t xml:space="preserve">Staff </w:t>
      </w:r>
      <w:r w:rsidR="00F81869">
        <w:t>R</w:t>
      </w:r>
      <w:r>
        <w:t>ecruitment</w:t>
      </w:r>
      <w:r w:rsidR="00323B59">
        <w:t xml:space="preserve">, </w:t>
      </w:r>
      <w:r w:rsidR="00F81869">
        <w:t>M</w:t>
      </w:r>
      <w:r w:rsidR="00323B59">
        <w:t>otivation</w:t>
      </w:r>
      <w:r>
        <w:t xml:space="preserve"> &amp; </w:t>
      </w:r>
      <w:r w:rsidR="00F81869">
        <w:t>R</w:t>
      </w:r>
      <w:r>
        <w:t>etention</w:t>
      </w:r>
      <w:r w:rsidR="00F81869">
        <w:t>;</w:t>
      </w:r>
    </w:p>
    <w:p w:rsidR="00323B59" w:rsidRDefault="00323B59">
      <w:pPr>
        <w:pStyle w:val="NoSpacing"/>
        <w:numPr>
          <w:ilvl w:val="0"/>
          <w:numId w:val="15"/>
        </w:numPr>
        <w:jc w:val="both"/>
      </w:pPr>
      <w:r>
        <w:t xml:space="preserve">Staff </w:t>
      </w:r>
      <w:r w:rsidR="00F81869">
        <w:t>S</w:t>
      </w:r>
      <w:r>
        <w:t xml:space="preserve">election and </w:t>
      </w:r>
      <w:r w:rsidR="00F81869">
        <w:t>O</w:t>
      </w:r>
      <w:r>
        <w:t>rientation</w:t>
      </w:r>
      <w:r w:rsidR="00F81869">
        <w:t>; and</w:t>
      </w:r>
    </w:p>
    <w:p w:rsidR="00323B59" w:rsidRDefault="00323B59">
      <w:pPr>
        <w:pStyle w:val="NoSpacing"/>
        <w:numPr>
          <w:ilvl w:val="0"/>
          <w:numId w:val="15"/>
        </w:numPr>
        <w:jc w:val="both"/>
      </w:pPr>
      <w:proofErr w:type="gramStart"/>
      <w:r>
        <w:t>Lesotho Labour codes</w:t>
      </w:r>
      <w:r w:rsidR="00F81869">
        <w:t>.</w:t>
      </w:r>
      <w:proofErr w:type="gramEnd"/>
    </w:p>
    <w:p w:rsidR="00465E63" w:rsidRDefault="00465E63" w:rsidP="0031438B">
      <w:pPr>
        <w:pStyle w:val="NoSpacing"/>
        <w:ind w:left="-284"/>
        <w:jc w:val="both"/>
      </w:pPr>
    </w:p>
    <w:p w:rsidR="00465E63" w:rsidRPr="0031438B" w:rsidRDefault="00465E63" w:rsidP="0031438B">
      <w:pPr>
        <w:pStyle w:val="NoSpacing"/>
        <w:jc w:val="both"/>
        <w:rPr>
          <w:rFonts w:eastAsiaTheme="majorEastAsia" w:cstheme="majorBidi"/>
          <w:color w:val="B60E28" w:themeColor="accent1" w:themeShade="BF"/>
          <w:szCs w:val="26"/>
          <w:lang w:eastAsia="en-GB"/>
        </w:rPr>
      </w:pPr>
      <w:r w:rsidRPr="00AE5097">
        <w:rPr>
          <w:rFonts w:eastAsiaTheme="majorEastAsia" w:cstheme="majorBidi"/>
          <w:color w:val="B60E28" w:themeColor="accent1" w:themeShade="BF"/>
          <w:szCs w:val="26"/>
          <w:lang w:eastAsia="en-GB"/>
        </w:rPr>
        <w:t>Tools and Templates provided:</w:t>
      </w:r>
    </w:p>
    <w:p w:rsidR="00465E63" w:rsidRDefault="00F81869">
      <w:pPr>
        <w:pStyle w:val="NoSpacing"/>
        <w:numPr>
          <w:ilvl w:val="0"/>
          <w:numId w:val="15"/>
        </w:numPr>
        <w:jc w:val="both"/>
      </w:pPr>
      <w:r>
        <w:t>j</w:t>
      </w:r>
      <w:r w:rsidR="00463527">
        <w:t>ob description template</w:t>
      </w:r>
      <w:r w:rsidR="00465E63">
        <w:t>;</w:t>
      </w:r>
      <w:r w:rsidR="00463527">
        <w:t xml:space="preserve"> </w:t>
      </w:r>
    </w:p>
    <w:p w:rsidR="00465E63" w:rsidRDefault="00463527">
      <w:pPr>
        <w:pStyle w:val="NoSpacing"/>
        <w:numPr>
          <w:ilvl w:val="0"/>
          <w:numId w:val="15"/>
        </w:numPr>
        <w:jc w:val="both"/>
      </w:pPr>
      <w:r>
        <w:t>sample appointment letter</w:t>
      </w:r>
      <w:r w:rsidR="00465E63">
        <w:t>;</w:t>
      </w:r>
      <w:r>
        <w:t xml:space="preserve"> </w:t>
      </w:r>
    </w:p>
    <w:p w:rsidR="00465E63" w:rsidRDefault="00463527">
      <w:pPr>
        <w:pStyle w:val="NoSpacing"/>
        <w:numPr>
          <w:ilvl w:val="0"/>
          <w:numId w:val="15"/>
        </w:numPr>
        <w:jc w:val="both"/>
      </w:pPr>
      <w:r>
        <w:t>on-boarding checklist</w:t>
      </w:r>
      <w:r w:rsidR="00465E63">
        <w:t>;</w:t>
      </w:r>
      <w:r>
        <w:t xml:space="preserve"> </w:t>
      </w:r>
    </w:p>
    <w:p w:rsidR="00465E63" w:rsidRDefault="00463527">
      <w:pPr>
        <w:pStyle w:val="NoSpacing"/>
        <w:numPr>
          <w:ilvl w:val="0"/>
          <w:numId w:val="15"/>
        </w:numPr>
        <w:jc w:val="both"/>
      </w:pPr>
      <w:r>
        <w:t xml:space="preserve">checklist for handing workers’ compensation; </w:t>
      </w:r>
    </w:p>
    <w:p w:rsidR="00465E63" w:rsidRDefault="00463527">
      <w:pPr>
        <w:pStyle w:val="NoSpacing"/>
        <w:numPr>
          <w:ilvl w:val="0"/>
          <w:numId w:val="15"/>
        </w:numPr>
        <w:jc w:val="both"/>
      </w:pPr>
      <w:r>
        <w:t xml:space="preserve">sample notice of employees unsatisfactory behaviour; </w:t>
      </w:r>
    </w:p>
    <w:p w:rsidR="00465E63" w:rsidRDefault="00463527">
      <w:pPr>
        <w:pStyle w:val="NoSpacing"/>
        <w:numPr>
          <w:ilvl w:val="0"/>
          <w:numId w:val="15"/>
        </w:numPr>
        <w:jc w:val="both"/>
      </w:pPr>
      <w:r>
        <w:t xml:space="preserve">warning notice example; </w:t>
      </w:r>
    </w:p>
    <w:p w:rsidR="00465E63" w:rsidRDefault="00463527">
      <w:pPr>
        <w:pStyle w:val="NoSpacing"/>
        <w:numPr>
          <w:ilvl w:val="0"/>
          <w:numId w:val="15"/>
        </w:numPr>
        <w:jc w:val="both"/>
      </w:pPr>
      <w:r>
        <w:t xml:space="preserve">sample exit interview form; </w:t>
      </w:r>
      <w:r w:rsidR="00465E63">
        <w:t>and</w:t>
      </w:r>
    </w:p>
    <w:p w:rsidR="00463527" w:rsidRDefault="00463527">
      <w:pPr>
        <w:pStyle w:val="NoSpacing"/>
        <w:numPr>
          <w:ilvl w:val="0"/>
          <w:numId w:val="15"/>
        </w:numPr>
        <w:jc w:val="both"/>
        <w:rPr>
          <w:ins w:id="26" w:author="Makali Nathane" w:date="2020-01-24T11:03:00Z"/>
        </w:rPr>
      </w:pPr>
      <w:r>
        <w:t>termination notice sample</w:t>
      </w:r>
    </w:p>
    <w:p w:rsidR="00B92AA0" w:rsidRDefault="00B92AA0">
      <w:pPr>
        <w:pStyle w:val="NoSpacing"/>
        <w:numPr>
          <w:ilvl w:val="0"/>
          <w:numId w:val="15"/>
        </w:numPr>
        <w:jc w:val="both"/>
        <w:rPr>
          <w:ins w:id="27" w:author="Makali Nathane" w:date="2020-01-24T11:03:00Z"/>
        </w:rPr>
      </w:pPr>
      <w:commentRangeStart w:id="28"/>
      <w:proofErr w:type="spellStart"/>
      <w:ins w:id="29" w:author="Makali Nathane" w:date="2020-01-24T11:03:00Z">
        <w:r>
          <w:t>Desciplinary</w:t>
        </w:r>
        <w:proofErr w:type="spellEnd"/>
        <w:r>
          <w:t xml:space="preserve"> </w:t>
        </w:r>
      </w:ins>
      <w:ins w:id="30" w:author="Makali Nathane" w:date="2020-01-24T11:06:00Z">
        <w:r>
          <w:t>code and procedure</w:t>
        </w:r>
      </w:ins>
    </w:p>
    <w:p w:rsidR="00B92AA0" w:rsidRDefault="00B92AA0">
      <w:pPr>
        <w:pStyle w:val="NoSpacing"/>
        <w:numPr>
          <w:ilvl w:val="0"/>
          <w:numId w:val="15"/>
        </w:numPr>
        <w:jc w:val="both"/>
        <w:rPr>
          <w:ins w:id="31" w:author="Makali Nathane" w:date="2020-01-24T11:03:00Z"/>
        </w:rPr>
      </w:pPr>
      <w:ins w:id="32" w:author="Makali Nathane" w:date="2020-01-24T11:03:00Z">
        <w:r>
          <w:lastRenderedPageBreak/>
          <w:t>Contract of employment</w:t>
        </w:r>
      </w:ins>
    </w:p>
    <w:p w:rsidR="00B92AA0" w:rsidRDefault="00B92AA0">
      <w:pPr>
        <w:pStyle w:val="NoSpacing"/>
        <w:numPr>
          <w:ilvl w:val="0"/>
          <w:numId w:val="15"/>
        </w:numPr>
        <w:jc w:val="both"/>
        <w:rPr>
          <w:ins w:id="33" w:author="Makali Nathane" w:date="2020-01-24T11:04:00Z"/>
        </w:rPr>
      </w:pPr>
      <w:ins w:id="34" w:author="Makali Nathane" w:date="2020-01-24T11:04:00Z">
        <w:r>
          <w:t>Grievance Procedure</w:t>
        </w:r>
      </w:ins>
    </w:p>
    <w:p w:rsidR="00B92AA0" w:rsidRDefault="00B92AA0">
      <w:pPr>
        <w:pStyle w:val="NoSpacing"/>
        <w:numPr>
          <w:ilvl w:val="0"/>
          <w:numId w:val="15"/>
        </w:numPr>
        <w:jc w:val="both"/>
      </w:pPr>
      <w:ins w:id="35" w:author="Makali Nathane" w:date="2020-01-24T11:04:00Z">
        <w:r>
          <w:t>Retrenchment procedure</w:t>
        </w:r>
      </w:ins>
      <w:commentRangeEnd w:id="28"/>
      <w:ins w:id="36" w:author="Makali Nathane" w:date="2020-01-24T11:07:00Z">
        <w:r>
          <w:rPr>
            <w:rStyle w:val="CommentReference"/>
          </w:rPr>
          <w:commentReference w:id="28"/>
        </w:r>
      </w:ins>
    </w:p>
    <w:p w:rsidR="00AC1F9D" w:rsidRDefault="00AC1F9D" w:rsidP="00401660">
      <w:pPr>
        <w:pStyle w:val="NoSpacing"/>
        <w:jc w:val="both"/>
      </w:pPr>
    </w:p>
    <w:p w:rsidR="00463527" w:rsidRDefault="00463527" w:rsidP="0031438B">
      <w:pPr>
        <w:pStyle w:val="NoSpacing"/>
        <w:jc w:val="both"/>
        <w:rPr>
          <w:b/>
        </w:rPr>
      </w:pPr>
      <w:r>
        <w:rPr>
          <w:b/>
        </w:rPr>
        <w:t>Marketing and Customer Relations</w:t>
      </w:r>
    </w:p>
    <w:p w:rsidR="00850131" w:rsidRDefault="00850131" w:rsidP="0031438B">
      <w:pPr>
        <w:pStyle w:val="NoSpacing"/>
        <w:jc w:val="both"/>
      </w:pPr>
    </w:p>
    <w:p w:rsidR="00D02364" w:rsidRPr="0031438B" w:rsidRDefault="00D02364" w:rsidP="0031438B">
      <w:pPr>
        <w:pStyle w:val="NoSpacing"/>
        <w:jc w:val="both"/>
        <w:rPr>
          <w:rFonts w:eastAsiaTheme="majorEastAsia" w:cstheme="majorBidi"/>
          <w:color w:val="B60E28" w:themeColor="accent1" w:themeShade="BF"/>
          <w:szCs w:val="26"/>
          <w:lang w:eastAsia="en-GB"/>
        </w:rPr>
      </w:pPr>
      <w:r w:rsidRPr="0031438B">
        <w:rPr>
          <w:rFonts w:eastAsiaTheme="majorEastAsia" w:cstheme="majorBidi"/>
          <w:color w:val="B60E28" w:themeColor="accent1" w:themeShade="BF"/>
          <w:szCs w:val="26"/>
          <w:lang w:eastAsia="en-GB"/>
        </w:rPr>
        <w:t>Course objective:</w:t>
      </w:r>
    </w:p>
    <w:p w:rsidR="00D02364" w:rsidRDefault="005F5AA3" w:rsidP="00897157">
      <w:pPr>
        <w:pStyle w:val="NoSpacing"/>
        <w:jc w:val="both"/>
      </w:pPr>
      <w:r>
        <w:t xml:space="preserve">Client relationship management and having the ability to communicate effectively to both existing and potential clients is an essential business function in order to retain as well as attract clients. </w:t>
      </w:r>
    </w:p>
    <w:p w:rsidR="00D02364" w:rsidRDefault="00D02364" w:rsidP="00897157">
      <w:pPr>
        <w:pStyle w:val="NoSpacing"/>
        <w:jc w:val="both"/>
      </w:pPr>
    </w:p>
    <w:p w:rsidR="005F5AA3" w:rsidRPr="0031438B" w:rsidRDefault="00D02364" w:rsidP="00897157">
      <w:pPr>
        <w:pStyle w:val="NoSpacing"/>
        <w:jc w:val="both"/>
        <w:rPr>
          <w:rFonts w:eastAsiaTheme="majorEastAsia" w:cstheme="majorBidi"/>
          <w:color w:val="B60E28" w:themeColor="accent1" w:themeShade="BF"/>
          <w:szCs w:val="26"/>
          <w:lang w:eastAsia="en-GB"/>
        </w:rPr>
      </w:pPr>
      <w:r w:rsidRPr="0031438B">
        <w:rPr>
          <w:rFonts w:eastAsiaTheme="majorEastAsia" w:cstheme="majorBidi"/>
          <w:color w:val="B60E28" w:themeColor="accent1" w:themeShade="BF"/>
          <w:szCs w:val="26"/>
          <w:lang w:eastAsia="en-GB"/>
        </w:rPr>
        <w:t>Course content:</w:t>
      </w:r>
    </w:p>
    <w:p w:rsidR="005F5AA3" w:rsidRDefault="005F5AA3">
      <w:pPr>
        <w:pStyle w:val="NoSpacing"/>
        <w:numPr>
          <w:ilvl w:val="0"/>
          <w:numId w:val="15"/>
        </w:numPr>
        <w:jc w:val="both"/>
      </w:pPr>
      <w:proofErr w:type="gramStart"/>
      <w:r>
        <w:t>Why Customer Relations?</w:t>
      </w:r>
      <w:proofErr w:type="gramEnd"/>
    </w:p>
    <w:p w:rsidR="005F5AA3" w:rsidRDefault="005F5AA3" w:rsidP="00833388">
      <w:pPr>
        <w:pStyle w:val="NoSpacing"/>
        <w:numPr>
          <w:ilvl w:val="0"/>
          <w:numId w:val="15"/>
        </w:numPr>
        <w:jc w:val="both"/>
      </w:pPr>
      <w:r>
        <w:t>Knowing Your Client</w:t>
      </w:r>
      <w:r w:rsidR="00F81869">
        <w:t>;</w:t>
      </w:r>
    </w:p>
    <w:p w:rsidR="005F5AA3" w:rsidRDefault="005F5AA3" w:rsidP="00833388">
      <w:pPr>
        <w:pStyle w:val="NoSpacing"/>
        <w:numPr>
          <w:ilvl w:val="0"/>
          <w:numId w:val="15"/>
        </w:numPr>
        <w:jc w:val="both"/>
      </w:pPr>
      <w:r>
        <w:t>Reviewing your Client Base</w:t>
      </w:r>
      <w:r w:rsidR="00F81869">
        <w:t>;</w:t>
      </w:r>
    </w:p>
    <w:p w:rsidR="005F5AA3" w:rsidRDefault="005F5AA3" w:rsidP="00833388">
      <w:pPr>
        <w:pStyle w:val="NoSpacing"/>
        <w:numPr>
          <w:ilvl w:val="0"/>
          <w:numId w:val="15"/>
        </w:numPr>
        <w:jc w:val="both"/>
      </w:pPr>
      <w:r>
        <w:t xml:space="preserve">Measuring and Exceeding Client </w:t>
      </w:r>
      <w:r w:rsidR="00F81869">
        <w:t>E</w:t>
      </w:r>
      <w:r>
        <w:t>xpectations</w:t>
      </w:r>
      <w:r w:rsidR="00F81869">
        <w:t>;</w:t>
      </w:r>
    </w:p>
    <w:p w:rsidR="005F5AA3" w:rsidRDefault="005F5AA3" w:rsidP="00833388">
      <w:pPr>
        <w:pStyle w:val="NoSpacing"/>
        <w:numPr>
          <w:ilvl w:val="0"/>
          <w:numId w:val="15"/>
        </w:numPr>
        <w:jc w:val="both"/>
      </w:pPr>
      <w:r>
        <w:t xml:space="preserve">Benchmarking </w:t>
      </w:r>
      <w:r w:rsidR="00F81869">
        <w:t>S</w:t>
      </w:r>
      <w:r>
        <w:t xml:space="preserve">ervice </w:t>
      </w:r>
      <w:r w:rsidR="00F81869">
        <w:t>L</w:t>
      </w:r>
      <w:r>
        <w:t>evels</w:t>
      </w:r>
      <w:r w:rsidR="00F81869">
        <w:t>;</w:t>
      </w:r>
    </w:p>
    <w:p w:rsidR="005F5AA3" w:rsidRDefault="005F5AA3" w:rsidP="00833388">
      <w:pPr>
        <w:pStyle w:val="NoSpacing"/>
        <w:numPr>
          <w:ilvl w:val="0"/>
          <w:numId w:val="15"/>
        </w:numPr>
        <w:jc w:val="both"/>
      </w:pPr>
      <w:r>
        <w:t xml:space="preserve">Embracing </w:t>
      </w:r>
      <w:r w:rsidR="00F81869">
        <w:t>O</w:t>
      </w:r>
      <w:r>
        <w:t>pportunities for Enhanced Relationships</w:t>
      </w:r>
      <w:r w:rsidR="00F81869">
        <w:t>;</w:t>
      </w:r>
    </w:p>
    <w:p w:rsidR="005F5AA3" w:rsidRDefault="005F5AA3" w:rsidP="00833388">
      <w:pPr>
        <w:pStyle w:val="NoSpacing"/>
        <w:numPr>
          <w:ilvl w:val="0"/>
          <w:numId w:val="15"/>
        </w:numPr>
        <w:jc w:val="both"/>
      </w:pPr>
      <w:r>
        <w:t xml:space="preserve">Developing Strategies to </w:t>
      </w:r>
      <w:r w:rsidR="00F81869">
        <w:t>P</w:t>
      </w:r>
      <w:r>
        <w:t xml:space="preserve">rovide a </w:t>
      </w:r>
      <w:r w:rsidR="00F81869">
        <w:t>F</w:t>
      </w:r>
      <w:r>
        <w:t xml:space="preserve">ull </w:t>
      </w:r>
      <w:r w:rsidR="00F81869">
        <w:t>R</w:t>
      </w:r>
      <w:r>
        <w:t xml:space="preserve">ange of </w:t>
      </w:r>
      <w:r w:rsidR="00F81869">
        <w:t>Q</w:t>
      </w:r>
      <w:r>
        <w:t xml:space="preserve">uality </w:t>
      </w:r>
      <w:r w:rsidR="00F81869">
        <w:t>S</w:t>
      </w:r>
      <w:r>
        <w:t>ervices</w:t>
      </w:r>
      <w:r w:rsidR="00F81869">
        <w:t>;</w:t>
      </w:r>
    </w:p>
    <w:p w:rsidR="005F5AA3" w:rsidRDefault="005F5AA3" w:rsidP="00833388">
      <w:pPr>
        <w:pStyle w:val="NoSpacing"/>
        <w:numPr>
          <w:ilvl w:val="0"/>
          <w:numId w:val="15"/>
        </w:numPr>
        <w:jc w:val="both"/>
      </w:pPr>
      <w:r>
        <w:t>Invoicing and Collection</w:t>
      </w:r>
      <w:r w:rsidR="00F81869">
        <w:t>;</w:t>
      </w:r>
    </w:p>
    <w:p w:rsidR="005F5AA3" w:rsidRDefault="005F5AA3" w:rsidP="00833388">
      <w:pPr>
        <w:pStyle w:val="NoSpacing"/>
        <w:numPr>
          <w:ilvl w:val="0"/>
          <w:numId w:val="15"/>
        </w:numPr>
        <w:jc w:val="both"/>
      </w:pPr>
      <w:r>
        <w:t>Conflict Resolution and Arbitration Services</w:t>
      </w:r>
      <w:r w:rsidR="00F81869">
        <w:t>; and</w:t>
      </w:r>
    </w:p>
    <w:p w:rsidR="005F5AA3" w:rsidRDefault="005F5AA3" w:rsidP="00833388">
      <w:pPr>
        <w:pStyle w:val="NoSpacing"/>
        <w:numPr>
          <w:ilvl w:val="0"/>
          <w:numId w:val="15"/>
        </w:numPr>
        <w:jc w:val="both"/>
      </w:pPr>
      <w:proofErr w:type="gramStart"/>
      <w:r>
        <w:t>Ceasing a Client Relationship</w:t>
      </w:r>
      <w:r w:rsidR="00F81869">
        <w:t>.</w:t>
      </w:r>
      <w:proofErr w:type="gramEnd"/>
    </w:p>
    <w:p w:rsidR="00937710" w:rsidRDefault="00937710" w:rsidP="0031438B">
      <w:pPr>
        <w:pStyle w:val="NoSpacing"/>
        <w:jc w:val="both"/>
      </w:pPr>
    </w:p>
    <w:p w:rsidR="00937710" w:rsidRPr="0031438B" w:rsidRDefault="00937710" w:rsidP="0031438B">
      <w:pPr>
        <w:pStyle w:val="NoSpacing"/>
        <w:jc w:val="both"/>
        <w:rPr>
          <w:rFonts w:eastAsiaTheme="majorEastAsia" w:cstheme="majorBidi"/>
          <w:color w:val="B60E28" w:themeColor="accent1" w:themeShade="BF"/>
          <w:szCs w:val="26"/>
          <w:lang w:eastAsia="en-GB"/>
        </w:rPr>
      </w:pPr>
      <w:r w:rsidRPr="00AE5097">
        <w:rPr>
          <w:rFonts w:eastAsiaTheme="majorEastAsia" w:cstheme="majorBidi"/>
          <w:color w:val="B60E28" w:themeColor="accent1" w:themeShade="BF"/>
          <w:szCs w:val="26"/>
          <w:lang w:eastAsia="en-GB"/>
        </w:rPr>
        <w:t>Tools and Templates provided:</w:t>
      </w:r>
    </w:p>
    <w:p w:rsidR="00937710" w:rsidRDefault="00463527" w:rsidP="00833388">
      <w:pPr>
        <w:pStyle w:val="NoSpacing"/>
        <w:numPr>
          <w:ilvl w:val="0"/>
          <w:numId w:val="15"/>
        </w:numPr>
        <w:jc w:val="both"/>
      </w:pPr>
      <w:r>
        <w:t xml:space="preserve">sample client questionnaires; </w:t>
      </w:r>
    </w:p>
    <w:p w:rsidR="003D5DE0" w:rsidRDefault="00463527" w:rsidP="00833388">
      <w:pPr>
        <w:pStyle w:val="NoSpacing"/>
        <w:numPr>
          <w:ilvl w:val="0"/>
          <w:numId w:val="15"/>
        </w:numPr>
        <w:jc w:val="both"/>
      </w:pPr>
      <w:r>
        <w:t>client classification methodology</w:t>
      </w:r>
      <w:r w:rsidR="00275808">
        <w:t>, template and exercise</w:t>
      </w:r>
      <w:r>
        <w:t>;</w:t>
      </w:r>
    </w:p>
    <w:p w:rsidR="00275808" w:rsidRDefault="003D5DE0" w:rsidP="00833388">
      <w:pPr>
        <w:pStyle w:val="NoSpacing"/>
        <w:numPr>
          <w:ilvl w:val="0"/>
          <w:numId w:val="15"/>
        </w:numPr>
        <w:jc w:val="both"/>
      </w:pPr>
      <w:r>
        <w:t>sample plan for client contact</w:t>
      </w:r>
      <w:r w:rsidR="00EE6B3A">
        <w:t>;</w:t>
      </w:r>
    </w:p>
    <w:p w:rsidR="00275808" w:rsidRDefault="00275808" w:rsidP="00833388">
      <w:pPr>
        <w:pStyle w:val="NoSpacing"/>
        <w:numPr>
          <w:ilvl w:val="0"/>
          <w:numId w:val="15"/>
        </w:numPr>
        <w:jc w:val="both"/>
      </w:pPr>
      <w:r>
        <w:t>gap analysis tool</w:t>
      </w:r>
      <w:r w:rsidR="00EE6B3A">
        <w:t>;</w:t>
      </w:r>
    </w:p>
    <w:p w:rsidR="00275808" w:rsidRDefault="00275808" w:rsidP="00833388">
      <w:pPr>
        <w:pStyle w:val="NoSpacing"/>
        <w:numPr>
          <w:ilvl w:val="0"/>
          <w:numId w:val="15"/>
        </w:numPr>
        <w:jc w:val="both"/>
      </w:pPr>
      <w:r>
        <w:t>client service matrix example;</w:t>
      </w:r>
    </w:p>
    <w:p w:rsidR="00EE6B3A" w:rsidRDefault="00EE6B3A" w:rsidP="00833388">
      <w:pPr>
        <w:pStyle w:val="NoSpacing"/>
        <w:numPr>
          <w:ilvl w:val="0"/>
          <w:numId w:val="15"/>
        </w:numPr>
        <w:jc w:val="both"/>
      </w:pPr>
      <w:r>
        <w:t>customer loyalty exercise</w:t>
      </w:r>
    </w:p>
    <w:p w:rsidR="00275808" w:rsidRDefault="00275808" w:rsidP="00833388">
      <w:pPr>
        <w:pStyle w:val="NoSpacing"/>
        <w:numPr>
          <w:ilvl w:val="0"/>
          <w:numId w:val="15"/>
        </w:numPr>
        <w:jc w:val="both"/>
      </w:pPr>
      <w:r>
        <w:t>services checklist;</w:t>
      </w:r>
    </w:p>
    <w:p w:rsidR="00937710" w:rsidRDefault="00275808" w:rsidP="00833388">
      <w:pPr>
        <w:pStyle w:val="NoSpacing"/>
        <w:numPr>
          <w:ilvl w:val="0"/>
          <w:numId w:val="15"/>
        </w:numPr>
        <w:jc w:val="both"/>
      </w:pPr>
      <w:r>
        <w:t>marketing quiz and</w:t>
      </w:r>
      <w:r w:rsidR="00937710">
        <w:t xml:space="preserve"> </w:t>
      </w:r>
    </w:p>
    <w:p w:rsidR="00463527" w:rsidRPr="00833388" w:rsidRDefault="009D7829" w:rsidP="00833388">
      <w:pPr>
        <w:pStyle w:val="NoSpacing"/>
        <w:numPr>
          <w:ilvl w:val="0"/>
          <w:numId w:val="15"/>
        </w:numPr>
        <w:jc w:val="both"/>
      </w:pPr>
      <w:proofErr w:type="gramStart"/>
      <w:r>
        <w:t>client</w:t>
      </w:r>
      <w:proofErr w:type="gramEnd"/>
      <w:r>
        <w:t xml:space="preserve"> management indicators</w:t>
      </w:r>
      <w:r w:rsidR="00F81869">
        <w:t>.</w:t>
      </w:r>
    </w:p>
    <w:p w:rsidR="000523F0" w:rsidRDefault="000523F0" w:rsidP="00401660">
      <w:pPr>
        <w:pStyle w:val="NoSpacing"/>
        <w:jc w:val="both"/>
      </w:pPr>
    </w:p>
    <w:p w:rsidR="005F5AA3" w:rsidRPr="00796CE1" w:rsidRDefault="005F5AA3" w:rsidP="005F5AA3">
      <w:pPr>
        <w:pStyle w:val="NoSpacing"/>
        <w:jc w:val="both"/>
        <w:rPr>
          <w:b/>
          <w:u w:val="single"/>
        </w:rPr>
      </w:pPr>
      <w:r>
        <w:rPr>
          <w:b/>
          <w:u w:val="single"/>
        </w:rPr>
        <w:t>2.2 BUSINESS FUNCTION</w:t>
      </w:r>
      <w:r w:rsidRPr="005C4E14">
        <w:rPr>
          <w:b/>
          <w:u w:val="single"/>
        </w:rPr>
        <w:t xml:space="preserve"> TRAINING</w:t>
      </w:r>
      <w:r>
        <w:rPr>
          <w:b/>
          <w:u w:val="single"/>
        </w:rPr>
        <w:t xml:space="preserve"> – FROM CONCEPT TO PRACTICE</w:t>
      </w:r>
      <w:r w:rsidRPr="005C4E14">
        <w:rPr>
          <w:b/>
          <w:u w:val="single"/>
        </w:rPr>
        <w:t>:</w:t>
      </w:r>
      <w:r w:rsidRPr="00796CE1">
        <w:rPr>
          <w:b/>
          <w:u w:val="single"/>
        </w:rPr>
        <w:t xml:space="preserve"> </w:t>
      </w:r>
    </w:p>
    <w:p w:rsidR="005F5AA3" w:rsidDel="005573EA" w:rsidRDefault="005F5AA3" w:rsidP="00401660">
      <w:pPr>
        <w:pStyle w:val="NoSpacing"/>
        <w:jc w:val="both"/>
        <w:rPr>
          <w:del w:id="37" w:author="Makali Nathane" w:date="2020-01-24T11:23:00Z"/>
        </w:rPr>
      </w:pPr>
    </w:p>
    <w:p w:rsidR="00D02364" w:rsidRPr="00A711F0" w:rsidRDefault="009D7829" w:rsidP="00401660">
      <w:pPr>
        <w:pStyle w:val="NoSpacing"/>
        <w:jc w:val="both"/>
      </w:pPr>
      <w:del w:id="38" w:author="Makali Nathane" w:date="2020-01-24T11:23:00Z">
        <w:r w:rsidRPr="00D31EF9" w:rsidDel="005573EA">
          <w:delText>Having received</w:delText>
        </w:r>
      </w:del>
      <w:proofErr w:type="gramStart"/>
      <w:ins w:id="39" w:author="Makali Nathane" w:date="2020-01-24T11:23:00Z">
        <w:r w:rsidR="005573EA">
          <w:t xml:space="preserve">The </w:t>
        </w:r>
      </w:ins>
      <w:r w:rsidRPr="00D31EF9">
        <w:t xml:space="preserve"> feedback</w:t>
      </w:r>
      <w:proofErr w:type="gramEnd"/>
      <w:r w:rsidRPr="00D31EF9">
        <w:t xml:space="preserve"> from the training participants</w:t>
      </w:r>
      <w:ins w:id="40" w:author="Makali Nathane" w:date="2020-01-24T11:23:00Z">
        <w:r w:rsidR="005573EA">
          <w:t xml:space="preserve"> will be used to </w:t>
        </w:r>
        <w:proofErr w:type="spellStart"/>
        <w:r w:rsidR="005573EA">
          <w:t>buildupon</w:t>
        </w:r>
      </w:ins>
      <w:del w:id="41" w:author="Makali Nathane" w:date="2020-01-24T11:23:00Z">
        <w:r w:rsidR="005F5AA3" w:rsidRPr="00D31EF9" w:rsidDel="005573EA">
          <w:delText xml:space="preserve">, </w:delText>
        </w:r>
      </w:del>
      <w:del w:id="42" w:author="Makali Nathane" w:date="2020-01-24T11:22:00Z">
        <w:r w:rsidR="005F5AA3" w:rsidRPr="00D31EF9" w:rsidDel="00B156C5">
          <w:delText xml:space="preserve">we will build upon the </w:delText>
        </w:r>
      </w:del>
      <w:r w:rsidR="005F5AA3" w:rsidRPr="00D31EF9">
        <w:t>business</w:t>
      </w:r>
      <w:proofErr w:type="spellEnd"/>
      <w:r w:rsidR="005F5AA3" w:rsidRPr="00D31EF9">
        <w:t xml:space="preserve"> function concept training and support BDSPs to practically deliver tr</w:t>
      </w:r>
      <w:r w:rsidR="00010E24" w:rsidRPr="00D31EF9">
        <w:t xml:space="preserve">aining to their clients on these concepts. The session </w:t>
      </w:r>
      <w:proofErr w:type="gramStart"/>
      <w:r w:rsidR="00010E24" w:rsidRPr="00D31EF9">
        <w:t xml:space="preserve">will be </w:t>
      </w:r>
      <w:r w:rsidR="00D02364" w:rsidRPr="00D31EF9">
        <w:t xml:space="preserve">held over 3 days and </w:t>
      </w:r>
      <w:r w:rsidR="00010E24" w:rsidRPr="00D31EF9">
        <w:t>delivered in a train-the-trainer format, focusing on training delivery methods and techniques</w:t>
      </w:r>
      <w:proofErr w:type="gramEnd"/>
      <w:r w:rsidR="00010E24" w:rsidRPr="00D31EF9">
        <w:t xml:space="preserve">. </w:t>
      </w:r>
      <w:del w:id="43" w:author="Makali Nathane" w:date="2020-01-24T11:24:00Z">
        <w:r w:rsidR="00010E24" w:rsidRPr="00D31EF9" w:rsidDel="005573EA">
          <w:delText xml:space="preserve">We will also </w:delText>
        </w:r>
      </w:del>
      <w:ins w:id="44" w:author="Makali Nathane" w:date="2020-01-24T11:24:00Z">
        <w:r w:rsidR="005573EA">
          <w:t xml:space="preserve">BDSPs </w:t>
        </w:r>
        <w:proofErr w:type="gramStart"/>
        <w:r w:rsidR="005573EA">
          <w:t xml:space="preserve">will also be </w:t>
        </w:r>
      </w:ins>
      <w:r w:rsidR="00010E24" w:rsidRPr="00D31EF9">
        <w:t>support</w:t>
      </w:r>
      <w:ins w:id="45" w:author="Makali Nathane" w:date="2020-01-24T11:24:00Z">
        <w:r w:rsidR="005573EA">
          <w:t>ed</w:t>
        </w:r>
      </w:ins>
      <w:proofErr w:type="gramEnd"/>
      <w:r w:rsidR="00010E24" w:rsidRPr="00D31EF9">
        <w:t xml:space="preserve"> </w:t>
      </w:r>
      <w:del w:id="46" w:author="Makali Nathane" w:date="2020-01-24T11:24:00Z">
        <w:r w:rsidR="00010E24" w:rsidRPr="00D31EF9" w:rsidDel="005573EA">
          <w:delText xml:space="preserve">BDSPs </w:delText>
        </w:r>
      </w:del>
      <w:r w:rsidR="00010E24" w:rsidRPr="00D31EF9">
        <w:t xml:space="preserve">to adapt and develop tools that meet their clients’ specific needs. </w:t>
      </w:r>
    </w:p>
    <w:p w:rsidR="00D02364" w:rsidRPr="002342F1" w:rsidRDefault="00D02364" w:rsidP="00401660">
      <w:pPr>
        <w:pStyle w:val="NoSpacing"/>
        <w:jc w:val="both"/>
      </w:pPr>
    </w:p>
    <w:p w:rsidR="00D02364" w:rsidRPr="00E77CF6" w:rsidRDefault="00D02364" w:rsidP="00401660">
      <w:pPr>
        <w:pStyle w:val="NoSpacing"/>
        <w:jc w:val="both"/>
        <w:rPr>
          <w:rFonts w:eastAsiaTheme="majorEastAsia" w:cstheme="majorBidi"/>
          <w:color w:val="B60E28" w:themeColor="accent1" w:themeShade="BF"/>
          <w:szCs w:val="26"/>
          <w:lang w:eastAsia="en-GB"/>
        </w:rPr>
      </w:pPr>
      <w:r w:rsidRPr="00E77CF6">
        <w:rPr>
          <w:rFonts w:eastAsiaTheme="majorEastAsia" w:cstheme="majorBidi"/>
          <w:color w:val="B60E28" w:themeColor="accent1" w:themeShade="BF"/>
          <w:szCs w:val="26"/>
          <w:lang w:eastAsia="en-GB"/>
        </w:rPr>
        <w:t>Course objective:</w:t>
      </w:r>
    </w:p>
    <w:p w:rsidR="00D02364" w:rsidRPr="00E77CF6" w:rsidRDefault="00010E24" w:rsidP="00401660">
      <w:pPr>
        <w:pStyle w:val="NoSpacing"/>
        <w:jc w:val="both"/>
      </w:pPr>
      <w:r w:rsidRPr="00E77CF6">
        <w:t xml:space="preserve">By applying the information covered in this session, BDSPs will have access to the adequate tools and sources </w:t>
      </w:r>
      <w:proofErr w:type="gramStart"/>
      <w:r w:rsidRPr="00E77CF6">
        <w:t>to efficiently support</w:t>
      </w:r>
      <w:proofErr w:type="gramEnd"/>
      <w:r w:rsidRPr="00E77CF6">
        <w:t xml:space="preserve"> small businesses to grow. </w:t>
      </w:r>
    </w:p>
    <w:p w:rsidR="00D02364" w:rsidRPr="00042947" w:rsidRDefault="00D02364" w:rsidP="00401660">
      <w:pPr>
        <w:pStyle w:val="NoSpacing"/>
        <w:jc w:val="both"/>
      </w:pPr>
    </w:p>
    <w:p w:rsidR="00010E24" w:rsidRPr="003D5DE0" w:rsidRDefault="00D02364" w:rsidP="00401660">
      <w:pPr>
        <w:pStyle w:val="NoSpacing"/>
        <w:jc w:val="both"/>
      </w:pPr>
      <w:r w:rsidRPr="003D5DE0">
        <w:rPr>
          <w:rFonts w:eastAsiaTheme="majorEastAsia" w:cstheme="majorBidi"/>
          <w:color w:val="B60E28" w:themeColor="accent1" w:themeShade="BF"/>
          <w:szCs w:val="26"/>
          <w:lang w:eastAsia="en-GB"/>
        </w:rPr>
        <w:t>Course content:</w:t>
      </w:r>
    </w:p>
    <w:p w:rsidR="00C254EC" w:rsidRPr="00CA5481" w:rsidRDefault="00777BB0" w:rsidP="00C254EC">
      <w:pPr>
        <w:pStyle w:val="NoSpacing"/>
        <w:numPr>
          <w:ilvl w:val="0"/>
          <w:numId w:val="15"/>
        </w:numPr>
        <w:jc w:val="both"/>
      </w:pPr>
      <w:r>
        <w:t>Conducting</w:t>
      </w:r>
      <w:r w:rsidR="00C254EC">
        <w:t xml:space="preserve"> a training needs assessment to understand your client and develop</w:t>
      </w:r>
      <w:r w:rsidR="00797CCF">
        <w:t xml:space="preserve"> training to suit their needs;</w:t>
      </w:r>
    </w:p>
    <w:p w:rsidR="00C254EC" w:rsidRDefault="00010E24" w:rsidP="00C254EC">
      <w:pPr>
        <w:pStyle w:val="NoSpacing"/>
        <w:numPr>
          <w:ilvl w:val="0"/>
          <w:numId w:val="15"/>
        </w:numPr>
        <w:jc w:val="both"/>
      </w:pPr>
      <w:r w:rsidRPr="00C254EC">
        <w:t>Training Delivery Methods and Technique</w:t>
      </w:r>
      <w:r w:rsidR="00C254EC">
        <w:t xml:space="preserve"> including games, tests, case studies and practical exercises BDSPs can use across the following areas:</w:t>
      </w:r>
    </w:p>
    <w:p w:rsidR="00C254EC" w:rsidRDefault="00C254EC" w:rsidP="00057D7C">
      <w:pPr>
        <w:pStyle w:val="NoSpacing"/>
        <w:ind w:left="1080"/>
        <w:jc w:val="both"/>
      </w:pPr>
      <w:r>
        <w:t xml:space="preserve">1) Business start-up and planning: deciding which tool is most appropriate for clients: BMC </w:t>
      </w:r>
      <w:proofErr w:type="spellStart"/>
      <w:r>
        <w:t>vs</w:t>
      </w:r>
      <w:proofErr w:type="spellEnd"/>
      <w:r>
        <w:t xml:space="preserve"> business plan, </w:t>
      </w:r>
      <w:r w:rsidR="00042947">
        <w:t>SWOT analysis</w:t>
      </w:r>
      <w:r w:rsidR="005256DA">
        <w:t>, exercise in time management</w:t>
      </w:r>
      <w:r w:rsidR="00DC0A79">
        <w:t xml:space="preserve">, example BMC, example business plan etc. </w:t>
      </w:r>
    </w:p>
    <w:p w:rsidR="00C254EC" w:rsidRDefault="00C254EC" w:rsidP="00057D7C">
      <w:pPr>
        <w:pStyle w:val="NoSpacing"/>
        <w:ind w:left="1080"/>
        <w:jc w:val="both"/>
      </w:pPr>
      <w:r>
        <w:t>2) Financial Management:</w:t>
      </w:r>
      <w:r w:rsidR="00042947">
        <w:t xml:space="preserve"> templates to be shared with </w:t>
      </w:r>
      <w:r w:rsidR="00810893">
        <w:t>M</w:t>
      </w:r>
      <w:r w:rsidR="00042947">
        <w:t xml:space="preserve">SME clients, pricing games/exercises, exercises to describe financial concepts e.g. fixed/variable costs, financial management </w:t>
      </w:r>
      <w:r w:rsidR="00797CCF">
        <w:t>tests;</w:t>
      </w:r>
      <w:r w:rsidR="00042947">
        <w:t xml:space="preserve"> </w:t>
      </w:r>
      <w:r w:rsidR="005256DA">
        <w:t>case studies e.g. on separating personal and business finances</w:t>
      </w:r>
      <w:r w:rsidR="00DC0A79">
        <w:t xml:space="preserve"> etc.</w:t>
      </w:r>
    </w:p>
    <w:p w:rsidR="00C254EC" w:rsidRDefault="00777BB0" w:rsidP="00057D7C">
      <w:pPr>
        <w:pStyle w:val="NoSpacing"/>
        <w:ind w:left="1080"/>
        <w:jc w:val="both"/>
      </w:pPr>
      <w:r>
        <w:t xml:space="preserve">3) </w:t>
      </w:r>
      <w:r w:rsidR="00C254EC">
        <w:t xml:space="preserve">Human Resource </w:t>
      </w:r>
      <w:r>
        <w:t>Management</w:t>
      </w:r>
      <w:r w:rsidR="00042947">
        <w:t>: templates to</w:t>
      </w:r>
      <w:r w:rsidR="00DC0A79">
        <w:t xml:space="preserve"> be shared with SME clients, communication exercises etc.</w:t>
      </w:r>
    </w:p>
    <w:p w:rsidR="00DC0A79" w:rsidRDefault="00777BB0" w:rsidP="00797CCF">
      <w:pPr>
        <w:pStyle w:val="NoSpacing"/>
        <w:ind w:firstLine="1134"/>
        <w:jc w:val="both"/>
      </w:pPr>
      <w:proofErr w:type="gramStart"/>
      <w:r>
        <w:t xml:space="preserve">4) </w:t>
      </w:r>
      <w:r w:rsidR="00797CCF">
        <w:t>Marketing and C</w:t>
      </w:r>
      <w:r w:rsidR="00C254EC">
        <w:t>ustomer Relations:</w:t>
      </w:r>
      <w:r w:rsidR="00DC0A79">
        <w:t xml:space="preserve"> marketing examples.</w:t>
      </w:r>
      <w:proofErr w:type="gramEnd"/>
      <w:r w:rsidR="00DC0A79">
        <w:t xml:space="preserve"> </w:t>
      </w:r>
    </w:p>
    <w:p w:rsidR="00937710" w:rsidRPr="00C254EC" w:rsidRDefault="00937710" w:rsidP="00797CCF">
      <w:pPr>
        <w:pStyle w:val="NoSpacing"/>
        <w:ind w:firstLine="1134"/>
        <w:jc w:val="both"/>
      </w:pPr>
    </w:p>
    <w:p w:rsidR="00937710" w:rsidRPr="00C254EC" w:rsidRDefault="00937710" w:rsidP="0031438B">
      <w:pPr>
        <w:pStyle w:val="NoSpacing"/>
        <w:jc w:val="both"/>
        <w:rPr>
          <w:rFonts w:eastAsiaTheme="majorEastAsia" w:cstheme="majorBidi"/>
          <w:color w:val="B60E28" w:themeColor="accent1" w:themeShade="BF"/>
          <w:szCs w:val="26"/>
          <w:lang w:eastAsia="en-GB"/>
        </w:rPr>
      </w:pPr>
      <w:r w:rsidRPr="00C254EC">
        <w:rPr>
          <w:rFonts w:eastAsiaTheme="majorEastAsia" w:cstheme="majorBidi"/>
          <w:color w:val="B60E28" w:themeColor="accent1" w:themeShade="BF"/>
          <w:szCs w:val="26"/>
          <w:lang w:eastAsia="en-GB"/>
        </w:rPr>
        <w:lastRenderedPageBreak/>
        <w:t>Tools and Templates provided:</w:t>
      </w:r>
    </w:p>
    <w:p w:rsidR="00937710" w:rsidRDefault="00010E24" w:rsidP="00897157">
      <w:pPr>
        <w:pStyle w:val="NoSpacing"/>
        <w:numPr>
          <w:ilvl w:val="0"/>
          <w:numId w:val="15"/>
        </w:numPr>
        <w:jc w:val="both"/>
      </w:pPr>
      <w:r w:rsidRPr="00C254EC">
        <w:t>MSME Training Needs Analysis Template</w:t>
      </w:r>
      <w:r w:rsidR="00937710" w:rsidRPr="00C254EC">
        <w:t>;</w:t>
      </w:r>
      <w:r w:rsidRPr="00C254EC">
        <w:t xml:space="preserve"> </w:t>
      </w:r>
    </w:p>
    <w:p w:rsidR="003D5DE0" w:rsidRDefault="003D5DE0" w:rsidP="00897157">
      <w:pPr>
        <w:pStyle w:val="NoSpacing"/>
        <w:numPr>
          <w:ilvl w:val="0"/>
          <w:numId w:val="15"/>
        </w:numPr>
        <w:jc w:val="both"/>
      </w:pPr>
      <w:r>
        <w:t>BMC template;</w:t>
      </w:r>
    </w:p>
    <w:p w:rsidR="003D5DE0" w:rsidRDefault="003D5DE0" w:rsidP="00897157">
      <w:pPr>
        <w:pStyle w:val="NoSpacing"/>
        <w:numPr>
          <w:ilvl w:val="0"/>
          <w:numId w:val="15"/>
        </w:numPr>
        <w:jc w:val="both"/>
      </w:pPr>
      <w:r>
        <w:t>Business Plan template;</w:t>
      </w:r>
    </w:p>
    <w:p w:rsidR="003D5DE0" w:rsidRDefault="003D5DE0" w:rsidP="00897157">
      <w:pPr>
        <w:pStyle w:val="NoSpacing"/>
        <w:numPr>
          <w:ilvl w:val="0"/>
          <w:numId w:val="15"/>
        </w:numPr>
        <w:jc w:val="both"/>
      </w:pPr>
      <w:r>
        <w:t>SWOT template</w:t>
      </w:r>
    </w:p>
    <w:p w:rsidR="003D5DE0" w:rsidRDefault="003D5DE0" w:rsidP="00897157">
      <w:pPr>
        <w:pStyle w:val="NoSpacing"/>
        <w:numPr>
          <w:ilvl w:val="0"/>
          <w:numId w:val="15"/>
        </w:numPr>
        <w:jc w:val="both"/>
      </w:pPr>
      <w:r>
        <w:t xml:space="preserve">Additional financial management templates e.g. cashbook, accounts receivable etc. </w:t>
      </w:r>
    </w:p>
    <w:p w:rsidR="003D5DE0" w:rsidRDefault="003D5DE0" w:rsidP="00897157">
      <w:pPr>
        <w:pStyle w:val="NoSpacing"/>
        <w:numPr>
          <w:ilvl w:val="0"/>
          <w:numId w:val="15"/>
        </w:numPr>
        <w:jc w:val="both"/>
      </w:pPr>
      <w:r>
        <w:t>Tests e.g. financial literacy test</w:t>
      </w:r>
    </w:p>
    <w:p w:rsidR="003D5DE0" w:rsidRDefault="003D5DE0" w:rsidP="00897157">
      <w:pPr>
        <w:pStyle w:val="NoSpacing"/>
        <w:numPr>
          <w:ilvl w:val="0"/>
          <w:numId w:val="15"/>
        </w:numPr>
        <w:jc w:val="both"/>
      </w:pPr>
      <w:r>
        <w:t>Various case studies</w:t>
      </w:r>
    </w:p>
    <w:p w:rsidR="003D5DE0" w:rsidRPr="00C254EC" w:rsidRDefault="003D5DE0" w:rsidP="00897157">
      <w:pPr>
        <w:pStyle w:val="NoSpacing"/>
        <w:numPr>
          <w:ilvl w:val="0"/>
          <w:numId w:val="15"/>
        </w:numPr>
        <w:jc w:val="both"/>
      </w:pPr>
      <w:r>
        <w:t>Various exercises</w:t>
      </w:r>
    </w:p>
    <w:p w:rsidR="00010E24" w:rsidRDefault="00010E24" w:rsidP="00897157">
      <w:pPr>
        <w:pStyle w:val="NoSpacing"/>
        <w:numPr>
          <w:ilvl w:val="0"/>
          <w:numId w:val="15"/>
        </w:numPr>
        <w:jc w:val="both"/>
      </w:pPr>
      <w:r w:rsidRPr="00C254EC">
        <w:t>BDSP Training Session Plan</w:t>
      </w:r>
    </w:p>
    <w:p w:rsidR="00DC0A79" w:rsidRPr="00C254EC" w:rsidRDefault="00DC0A79" w:rsidP="00897157">
      <w:pPr>
        <w:pStyle w:val="NoSpacing"/>
        <w:numPr>
          <w:ilvl w:val="0"/>
          <w:numId w:val="15"/>
        </w:numPr>
        <w:jc w:val="both"/>
      </w:pPr>
      <w:r>
        <w:t>Others as above</w:t>
      </w:r>
    </w:p>
    <w:p w:rsidR="00010E24" w:rsidRDefault="00010E24" w:rsidP="00401660">
      <w:pPr>
        <w:pStyle w:val="NoSpacing"/>
        <w:jc w:val="both"/>
      </w:pPr>
    </w:p>
    <w:p w:rsidR="005E71BF" w:rsidRPr="00897157" w:rsidRDefault="00937710" w:rsidP="005F5AA3">
      <w:pPr>
        <w:pStyle w:val="NoSpacing"/>
        <w:jc w:val="both"/>
        <w:rPr>
          <w:b/>
          <w:u w:val="single"/>
        </w:rPr>
      </w:pPr>
      <w:r>
        <w:rPr>
          <w:b/>
          <w:u w:val="single"/>
        </w:rPr>
        <w:t xml:space="preserve">2.3 </w:t>
      </w:r>
      <w:r w:rsidR="005E71BF" w:rsidRPr="005C4E14">
        <w:rPr>
          <w:b/>
          <w:u w:val="single"/>
        </w:rPr>
        <w:t>SECTOR FOCUS TRAINING:</w:t>
      </w:r>
      <w:r w:rsidR="005E71BF" w:rsidRPr="00897157">
        <w:rPr>
          <w:b/>
          <w:u w:val="single"/>
        </w:rPr>
        <w:t xml:space="preserve"> </w:t>
      </w:r>
    </w:p>
    <w:p w:rsidR="0071276F" w:rsidRDefault="0071276F" w:rsidP="005E71BF">
      <w:pPr>
        <w:pStyle w:val="NoSpacing"/>
        <w:jc w:val="both"/>
      </w:pPr>
      <w:r>
        <w:t xml:space="preserve">In addition to the business function training, BDSPs have been asked to select at least </w:t>
      </w:r>
      <w:proofErr w:type="gramStart"/>
      <w:r>
        <w:t>1</w:t>
      </w:r>
      <w:proofErr w:type="gramEnd"/>
      <w:r>
        <w:t xml:space="preserve"> sector-focus</w:t>
      </w:r>
      <w:r w:rsidR="00A8631E">
        <w:t>ed</w:t>
      </w:r>
      <w:r>
        <w:t xml:space="preserve"> training based on </w:t>
      </w:r>
      <w:r w:rsidR="00937710">
        <w:t>their</w:t>
      </w:r>
      <w:r>
        <w:t xml:space="preserve"> key clients’ areas of specialism, across 4 sector areas</w:t>
      </w:r>
      <w:r w:rsidR="004358FE">
        <w:t>. The training will cover the following</w:t>
      </w:r>
    </w:p>
    <w:p w:rsidR="0071276F" w:rsidRDefault="0071276F" w:rsidP="005E71BF">
      <w:pPr>
        <w:pStyle w:val="NoSpacing"/>
        <w:jc w:val="both"/>
      </w:pPr>
    </w:p>
    <w:p w:rsidR="0071276F" w:rsidRDefault="0071276F" w:rsidP="00833388">
      <w:pPr>
        <w:pStyle w:val="NoSpacing"/>
        <w:jc w:val="both"/>
        <w:rPr>
          <w:b/>
        </w:rPr>
      </w:pPr>
      <w:r>
        <w:rPr>
          <w:b/>
        </w:rPr>
        <w:t>Tourism</w:t>
      </w:r>
    </w:p>
    <w:p w:rsidR="0071276F" w:rsidRDefault="0071276F" w:rsidP="00833388">
      <w:pPr>
        <w:pStyle w:val="NoSpacing"/>
        <w:numPr>
          <w:ilvl w:val="0"/>
          <w:numId w:val="15"/>
        </w:numPr>
        <w:jc w:val="both"/>
      </w:pPr>
      <w:r w:rsidRPr="00833388">
        <w:t>constrain</w:t>
      </w:r>
      <w:r>
        <w:t>ts and opportunities with regard to market demand, ease of entry &amp; profitability</w:t>
      </w:r>
      <w:r w:rsidR="00F81869">
        <w:t>;</w:t>
      </w:r>
    </w:p>
    <w:p w:rsidR="0071276F" w:rsidRDefault="0071276F" w:rsidP="00833388">
      <w:pPr>
        <w:pStyle w:val="NoSpacing"/>
        <w:numPr>
          <w:ilvl w:val="0"/>
          <w:numId w:val="15"/>
        </w:numPr>
        <w:jc w:val="both"/>
      </w:pPr>
      <w:r>
        <w:t>standards &amp; compliance</w:t>
      </w:r>
      <w:r w:rsidR="00F81869">
        <w:t>; and</w:t>
      </w:r>
    </w:p>
    <w:p w:rsidR="0071276F" w:rsidRPr="00833388" w:rsidRDefault="0071276F" w:rsidP="00833388">
      <w:pPr>
        <w:pStyle w:val="NoSpacing"/>
        <w:numPr>
          <w:ilvl w:val="0"/>
          <w:numId w:val="15"/>
        </w:numPr>
        <w:jc w:val="both"/>
      </w:pPr>
      <w:proofErr w:type="gramStart"/>
      <w:r>
        <w:t>regulatory</w:t>
      </w:r>
      <w:proofErr w:type="gramEnd"/>
      <w:r>
        <w:t xml:space="preserve"> and institutional environment</w:t>
      </w:r>
      <w:r w:rsidR="00F81869">
        <w:t>.</w:t>
      </w:r>
    </w:p>
    <w:p w:rsidR="0071276F" w:rsidRDefault="0071276F" w:rsidP="005E71BF">
      <w:pPr>
        <w:pStyle w:val="NoSpacing"/>
        <w:jc w:val="both"/>
      </w:pPr>
    </w:p>
    <w:p w:rsidR="0071276F" w:rsidRDefault="0071276F" w:rsidP="0071276F">
      <w:pPr>
        <w:pStyle w:val="NoSpacing"/>
        <w:jc w:val="both"/>
        <w:rPr>
          <w:b/>
        </w:rPr>
      </w:pPr>
      <w:r>
        <w:rPr>
          <w:b/>
        </w:rPr>
        <w:t>Agro Processing</w:t>
      </w:r>
    </w:p>
    <w:p w:rsidR="0071276F" w:rsidRDefault="0071276F" w:rsidP="0071276F">
      <w:pPr>
        <w:pStyle w:val="NoSpacing"/>
        <w:numPr>
          <w:ilvl w:val="0"/>
          <w:numId w:val="15"/>
        </w:numPr>
        <w:jc w:val="both"/>
      </w:pPr>
      <w:r w:rsidRPr="00121517">
        <w:t>constrain</w:t>
      </w:r>
      <w:r>
        <w:t>ts and opportunities with regard to market demand, ease of entry &amp; profitability</w:t>
      </w:r>
      <w:r w:rsidR="00F81869">
        <w:t>;</w:t>
      </w:r>
    </w:p>
    <w:p w:rsidR="0071276F" w:rsidRDefault="0071276F" w:rsidP="0071276F">
      <w:pPr>
        <w:pStyle w:val="NoSpacing"/>
        <w:numPr>
          <w:ilvl w:val="0"/>
          <w:numId w:val="15"/>
        </w:numPr>
        <w:jc w:val="both"/>
      </w:pPr>
      <w:r>
        <w:t>importing &amp; exporting dynamics</w:t>
      </w:r>
      <w:r w:rsidR="00F81869">
        <w:t>;</w:t>
      </w:r>
    </w:p>
    <w:p w:rsidR="0071276F" w:rsidRDefault="0071276F" w:rsidP="0071276F">
      <w:pPr>
        <w:pStyle w:val="NoSpacing"/>
        <w:numPr>
          <w:ilvl w:val="0"/>
          <w:numId w:val="15"/>
        </w:numPr>
        <w:jc w:val="both"/>
      </w:pPr>
      <w:r>
        <w:t>standards &amp; compliance</w:t>
      </w:r>
      <w:r w:rsidR="00F81869">
        <w:t>; and</w:t>
      </w:r>
    </w:p>
    <w:p w:rsidR="0071276F" w:rsidRPr="00121517" w:rsidRDefault="0071276F" w:rsidP="0071276F">
      <w:pPr>
        <w:pStyle w:val="NoSpacing"/>
        <w:numPr>
          <w:ilvl w:val="0"/>
          <w:numId w:val="15"/>
        </w:numPr>
        <w:jc w:val="both"/>
      </w:pPr>
      <w:proofErr w:type="gramStart"/>
      <w:r>
        <w:t>regulatory</w:t>
      </w:r>
      <w:proofErr w:type="gramEnd"/>
      <w:r>
        <w:t xml:space="preserve"> and institutional environment</w:t>
      </w:r>
      <w:r w:rsidR="00F81869">
        <w:t>.</w:t>
      </w:r>
    </w:p>
    <w:p w:rsidR="0071276F" w:rsidRDefault="0071276F" w:rsidP="005E71BF">
      <w:pPr>
        <w:pStyle w:val="NoSpacing"/>
        <w:jc w:val="both"/>
      </w:pPr>
    </w:p>
    <w:p w:rsidR="0071276F" w:rsidRDefault="0071276F" w:rsidP="0071276F">
      <w:pPr>
        <w:pStyle w:val="NoSpacing"/>
        <w:jc w:val="both"/>
        <w:rPr>
          <w:b/>
        </w:rPr>
      </w:pPr>
      <w:r>
        <w:rPr>
          <w:b/>
        </w:rPr>
        <w:t>Manufacturing</w:t>
      </w:r>
    </w:p>
    <w:p w:rsidR="0071276F" w:rsidRDefault="0071276F" w:rsidP="0071276F">
      <w:pPr>
        <w:pStyle w:val="NoSpacing"/>
        <w:numPr>
          <w:ilvl w:val="0"/>
          <w:numId w:val="15"/>
        </w:numPr>
        <w:jc w:val="both"/>
      </w:pPr>
      <w:r w:rsidRPr="00121517">
        <w:t>constrain</w:t>
      </w:r>
      <w:r>
        <w:t>ts and opportunities with regard to market demand, ease of entry &amp; profitability</w:t>
      </w:r>
      <w:r w:rsidR="00F81869">
        <w:t>;</w:t>
      </w:r>
    </w:p>
    <w:p w:rsidR="0071276F" w:rsidRDefault="0071276F" w:rsidP="0071276F">
      <w:pPr>
        <w:pStyle w:val="NoSpacing"/>
        <w:numPr>
          <w:ilvl w:val="0"/>
          <w:numId w:val="15"/>
        </w:numPr>
        <w:jc w:val="both"/>
      </w:pPr>
      <w:r>
        <w:t>importing &amp; exporting dynamics</w:t>
      </w:r>
      <w:r w:rsidR="00F81869">
        <w:t>;</w:t>
      </w:r>
    </w:p>
    <w:p w:rsidR="0071276F" w:rsidRDefault="0071276F" w:rsidP="0071276F">
      <w:pPr>
        <w:pStyle w:val="NoSpacing"/>
        <w:numPr>
          <w:ilvl w:val="0"/>
          <w:numId w:val="15"/>
        </w:numPr>
        <w:jc w:val="both"/>
      </w:pPr>
      <w:r>
        <w:t>standards &amp; compliance</w:t>
      </w:r>
      <w:r w:rsidR="00F81869">
        <w:t>; and</w:t>
      </w:r>
    </w:p>
    <w:p w:rsidR="0071276F" w:rsidRDefault="0071276F" w:rsidP="0071276F">
      <w:pPr>
        <w:pStyle w:val="NoSpacing"/>
        <w:numPr>
          <w:ilvl w:val="0"/>
          <w:numId w:val="15"/>
        </w:numPr>
        <w:jc w:val="both"/>
      </w:pPr>
      <w:proofErr w:type="gramStart"/>
      <w:r>
        <w:t>regulatory</w:t>
      </w:r>
      <w:proofErr w:type="gramEnd"/>
      <w:r>
        <w:t xml:space="preserve"> and institutional environment</w:t>
      </w:r>
      <w:r w:rsidR="00F81869">
        <w:t>.</w:t>
      </w:r>
    </w:p>
    <w:p w:rsidR="0071276F" w:rsidRDefault="0071276F" w:rsidP="00833388">
      <w:pPr>
        <w:pStyle w:val="NoSpacing"/>
        <w:jc w:val="both"/>
      </w:pPr>
    </w:p>
    <w:p w:rsidR="0071276F" w:rsidRDefault="0071276F" w:rsidP="0071276F">
      <w:pPr>
        <w:pStyle w:val="NoSpacing"/>
        <w:jc w:val="both"/>
        <w:rPr>
          <w:b/>
        </w:rPr>
      </w:pPr>
      <w:r>
        <w:rPr>
          <w:b/>
        </w:rPr>
        <w:t>Renewable Energy</w:t>
      </w:r>
    </w:p>
    <w:p w:rsidR="0071276F" w:rsidRPr="00121517" w:rsidRDefault="0071276F" w:rsidP="00833388">
      <w:pPr>
        <w:pStyle w:val="NoSpacing"/>
        <w:jc w:val="both"/>
      </w:pPr>
    </w:p>
    <w:p w:rsidR="0071276F" w:rsidRDefault="0071276F" w:rsidP="0071276F">
      <w:pPr>
        <w:pStyle w:val="NoSpacing"/>
        <w:numPr>
          <w:ilvl w:val="0"/>
          <w:numId w:val="15"/>
        </w:numPr>
        <w:jc w:val="both"/>
      </w:pPr>
      <w:r w:rsidRPr="00121517">
        <w:t>constrain</w:t>
      </w:r>
      <w:r>
        <w:t>ts and opportunities with regard to market demand, ease of entry &amp; profitability</w:t>
      </w:r>
      <w:r w:rsidR="00F81869">
        <w:t>;</w:t>
      </w:r>
    </w:p>
    <w:p w:rsidR="0071276F" w:rsidRDefault="0071276F" w:rsidP="0071276F">
      <w:pPr>
        <w:pStyle w:val="NoSpacing"/>
        <w:numPr>
          <w:ilvl w:val="0"/>
          <w:numId w:val="15"/>
        </w:numPr>
        <w:jc w:val="both"/>
      </w:pPr>
      <w:r>
        <w:t>importing &amp; exporting dynamics</w:t>
      </w:r>
      <w:r w:rsidR="00F81869">
        <w:t>;</w:t>
      </w:r>
    </w:p>
    <w:p w:rsidR="0071276F" w:rsidRDefault="0071276F" w:rsidP="0071276F">
      <w:pPr>
        <w:pStyle w:val="NoSpacing"/>
        <w:numPr>
          <w:ilvl w:val="0"/>
          <w:numId w:val="15"/>
        </w:numPr>
        <w:jc w:val="both"/>
      </w:pPr>
      <w:r>
        <w:t>standards &amp; compliance</w:t>
      </w:r>
      <w:r w:rsidR="00F81869">
        <w:t>; and</w:t>
      </w:r>
    </w:p>
    <w:p w:rsidR="0071276F" w:rsidRDefault="0071276F" w:rsidP="0071276F">
      <w:pPr>
        <w:pStyle w:val="NoSpacing"/>
        <w:numPr>
          <w:ilvl w:val="0"/>
          <w:numId w:val="15"/>
        </w:numPr>
        <w:jc w:val="both"/>
      </w:pPr>
      <w:proofErr w:type="gramStart"/>
      <w:r>
        <w:t>regulatory</w:t>
      </w:r>
      <w:proofErr w:type="gramEnd"/>
      <w:r>
        <w:t xml:space="preserve"> and institutional environment</w:t>
      </w:r>
      <w:r w:rsidR="00F81869">
        <w:t>.</w:t>
      </w:r>
    </w:p>
    <w:p w:rsidR="0071276F" w:rsidRDefault="0071276F" w:rsidP="0071276F">
      <w:pPr>
        <w:pStyle w:val="NoSpacing"/>
        <w:jc w:val="both"/>
        <w:rPr>
          <w:b/>
        </w:rPr>
      </w:pPr>
    </w:p>
    <w:p w:rsidR="0071276F" w:rsidRDefault="0071276F" w:rsidP="005E71BF">
      <w:pPr>
        <w:pStyle w:val="NoSpacing"/>
        <w:jc w:val="both"/>
      </w:pPr>
      <w:r>
        <w:t xml:space="preserve">This training </w:t>
      </w:r>
      <w:proofErr w:type="gramStart"/>
      <w:r>
        <w:t xml:space="preserve">is </w:t>
      </w:r>
      <w:r w:rsidR="004358FE">
        <w:t>scheduled</w:t>
      </w:r>
      <w:proofErr w:type="gramEnd"/>
      <w:r w:rsidR="004358FE">
        <w:t xml:space="preserve"> to take place w/c 23</w:t>
      </w:r>
      <w:r w:rsidR="004358FE" w:rsidRPr="00057D7C">
        <w:rPr>
          <w:vertAlign w:val="superscript"/>
        </w:rPr>
        <w:t>rd</w:t>
      </w:r>
      <w:r w:rsidR="004358FE">
        <w:t xml:space="preserve"> March</w:t>
      </w:r>
      <w:r>
        <w:t xml:space="preserve">, and </w:t>
      </w:r>
      <w:r w:rsidR="004358FE">
        <w:t xml:space="preserve">in </w:t>
      </w:r>
      <w:ins w:id="47" w:author="Makali Nathane" w:date="2020-01-24T11:27:00Z">
        <w:r w:rsidR="005573EA">
          <w:t>preparation for this, PED team will work closely</w:t>
        </w:r>
      </w:ins>
      <w:del w:id="48" w:author="Makali Nathane" w:date="2020-01-24T11:27:00Z">
        <w:r w:rsidR="004358FE" w:rsidDel="005573EA">
          <w:delText xml:space="preserve">advance </w:delText>
        </w:r>
      </w:del>
      <w:del w:id="49" w:author="Makali Nathane" w:date="2020-01-24T11:26:00Z">
        <w:r w:rsidR="004358FE" w:rsidDel="005573EA">
          <w:delText xml:space="preserve">of this </w:delText>
        </w:r>
        <w:r w:rsidDel="005573EA">
          <w:delText xml:space="preserve">we will be working </w:delText>
        </w:r>
      </w:del>
      <w:del w:id="50" w:author="Makali Nathane" w:date="2020-01-24T11:27:00Z">
        <w:r w:rsidDel="005573EA">
          <w:delText>closely</w:delText>
        </w:r>
      </w:del>
      <w:r>
        <w:t xml:space="preserve"> with the relevant technical colleges in Lesotho to input into the training material. </w:t>
      </w:r>
    </w:p>
    <w:p w:rsidR="0071276F" w:rsidRDefault="0071276F" w:rsidP="005E71BF">
      <w:pPr>
        <w:pStyle w:val="NoSpacing"/>
        <w:jc w:val="both"/>
      </w:pPr>
    </w:p>
    <w:p w:rsidR="00401660" w:rsidRDefault="00C5230B" w:rsidP="0031438B">
      <w:pPr>
        <w:rPr>
          <w:rFonts w:eastAsiaTheme="majorEastAsia" w:cstheme="majorBidi"/>
          <w:b/>
          <w:color w:val="B60E28" w:themeColor="accent1" w:themeShade="BF"/>
          <w:sz w:val="24"/>
          <w:szCs w:val="24"/>
          <w:lang w:eastAsia="en-GB"/>
        </w:rPr>
      </w:pPr>
      <w:r w:rsidRPr="0031438B">
        <w:rPr>
          <w:rFonts w:eastAsiaTheme="majorEastAsia" w:cstheme="majorBidi"/>
          <w:b/>
          <w:color w:val="B60E28" w:themeColor="accent1" w:themeShade="BF"/>
          <w:sz w:val="24"/>
          <w:szCs w:val="24"/>
          <w:lang w:eastAsia="en-GB"/>
        </w:rPr>
        <w:t>MODULE 3: PERFORMANCE MONITORING</w:t>
      </w:r>
    </w:p>
    <w:p w:rsidR="004358FE" w:rsidRPr="00057D7C" w:rsidRDefault="004358FE" w:rsidP="0031438B">
      <w:pPr>
        <w:rPr>
          <w:b/>
          <w:u w:val="single"/>
        </w:rPr>
      </w:pPr>
      <w:r w:rsidRPr="00057D7C">
        <w:rPr>
          <w:b/>
          <w:u w:val="single"/>
        </w:rPr>
        <w:t xml:space="preserve">3.1 </w:t>
      </w:r>
      <w:r w:rsidR="00BD723A" w:rsidRPr="00057D7C">
        <w:rPr>
          <w:b/>
          <w:u w:val="single"/>
        </w:rPr>
        <w:t>MONITORING PERFORMANCE</w:t>
      </w:r>
    </w:p>
    <w:p w:rsidR="00D02364" w:rsidRPr="0031438B" w:rsidRDefault="00D02364" w:rsidP="00FA5ED0">
      <w:pPr>
        <w:pStyle w:val="NoSpacing"/>
        <w:jc w:val="both"/>
        <w:rPr>
          <w:rFonts w:eastAsiaTheme="majorEastAsia" w:cstheme="majorBidi"/>
          <w:color w:val="B60E28" w:themeColor="accent1" w:themeShade="BF"/>
          <w:szCs w:val="26"/>
          <w:lang w:eastAsia="en-GB"/>
        </w:rPr>
      </w:pPr>
      <w:r w:rsidRPr="0031438B">
        <w:rPr>
          <w:rFonts w:eastAsiaTheme="majorEastAsia" w:cstheme="majorBidi"/>
          <w:color w:val="B60E28" w:themeColor="accent1" w:themeShade="BF"/>
          <w:szCs w:val="26"/>
          <w:lang w:eastAsia="en-GB"/>
        </w:rPr>
        <w:t xml:space="preserve">Course </w:t>
      </w:r>
      <w:r w:rsidR="00937710">
        <w:rPr>
          <w:rFonts w:eastAsiaTheme="majorEastAsia" w:cstheme="majorBidi"/>
          <w:color w:val="B60E28" w:themeColor="accent1" w:themeShade="BF"/>
          <w:szCs w:val="26"/>
          <w:lang w:eastAsia="en-GB"/>
        </w:rPr>
        <w:t>o</w:t>
      </w:r>
      <w:r w:rsidRPr="0031438B">
        <w:rPr>
          <w:rFonts w:eastAsiaTheme="majorEastAsia" w:cstheme="majorBidi"/>
          <w:color w:val="B60E28" w:themeColor="accent1" w:themeShade="BF"/>
          <w:szCs w:val="26"/>
          <w:lang w:eastAsia="en-GB"/>
        </w:rPr>
        <w:t>bjective:</w:t>
      </w:r>
    </w:p>
    <w:p w:rsidR="00D02364" w:rsidRDefault="0071276F" w:rsidP="00FA5ED0">
      <w:pPr>
        <w:pStyle w:val="NoSpacing"/>
        <w:jc w:val="both"/>
      </w:pPr>
      <w:r>
        <w:t xml:space="preserve">This training module </w:t>
      </w:r>
      <w:proofErr w:type="gramStart"/>
      <w:r>
        <w:t>was delivered</w:t>
      </w:r>
      <w:proofErr w:type="gramEnd"/>
      <w:r>
        <w:t xml:space="preserve"> on 19</w:t>
      </w:r>
      <w:r w:rsidRPr="00833388">
        <w:rPr>
          <w:vertAlign w:val="superscript"/>
        </w:rPr>
        <w:t>th</w:t>
      </w:r>
      <w:r>
        <w:t xml:space="preserve"> August 2019. The objective of the module was to support BDSPs to monitor the performance of the MSMEs they are supporting</w:t>
      </w:r>
      <w:r w:rsidR="00401660">
        <w:t>. From our experience one of the best ways to increase demand for BDS support is through sharing success stories, so BDSPs will be encourage</w:t>
      </w:r>
      <w:r w:rsidR="00303183">
        <w:t>d</w:t>
      </w:r>
      <w:r w:rsidR="00401660">
        <w:t xml:space="preserve"> to document and track their MSMEs progress so that they can disseminate success stories and attract more MSME clients. </w:t>
      </w:r>
    </w:p>
    <w:p w:rsidR="00D02364" w:rsidRDefault="00D02364" w:rsidP="00FA5ED0">
      <w:pPr>
        <w:pStyle w:val="NoSpacing"/>
        <w:jc w:val="both"/>
      </w:pPr>
    </w:p>
    <w:p w:rsidR="00401660" w:rsidRDefault="00937710" w:rsidP="00401660">
      <w:pPr>
        <w:pStyle w:val="NoSpacing"/>
        <w:jc w:val="both"/>
      </w:pPr>
      <w:r w:rsidRPr="00AE5097">
        <w:rPr>
          <w:rFonts w:eastAsiaTheme="majorEastAsia" w:cstheme="majorBidi"/>
          <w:color w:val="B60E28" w:themeColor="accent1" w:themeShade="BF"/>
          <w:szCs w:val="26"/>
          <w:lang w:eastAsia="en-GB"/>
        </w:rPr>
        <w:t xml:space="preserve">Course </w:t>
      </w:r>
      <w:r>
        <w:rPr>
          <w:rFonts w:eastAsiaTheme="majorEastAsia" w:cstheme="majorBidi"/>
          <w:color w:val="B60E28" w:themeColor="accent1" w:themeShade="BF"/>
          <w:szCs w:val="26"/>
          <w:lang w:eastAsia="en-GB"/>
        </w:rPr>
        <w:t>content:</w:t>
      </w:r>
    </w:p>
    <w:p w:rsidR="002F2C5F" w:rsidRDefault="002F2C5F" w:rsidP="00FA5ED0">
      <w:pPr>
        <w:pStyle w:val="NoSpacing"/>
        <w:numPr>
          <w:ilvl w:val="0"/>
          <w:numId w:val="15"/>
        </w:numPr>
        <w:jc w:val="both"/>
      </w:pPr>
      <w:r>
        <w:t>What is M&amp;E</w:t>
      </w:r>
    </w:p>
    <w:p w:rsidR="002F2C5F" w:rsidRDefault="002F2C5F" w:rsidP="00057D7C">
      <w:pPr>
        <w:pStyle w:val="NoSpacing"/>
        <w:numPr>
          <w:ilvl w:val="1"/>
          <w:numId w:val="15"/>
        </w:numPr>
        <w:jc w:val="both"/>
        <w:rPr>
          <w:ins w:id="51" w:author="Makali Nathane" w:date="2020-01-24T11:30:00Z"/>
        </w:rPr>
      </w:pPr>
      <w:r>
        <w:t>Definition of M&amp;E</w:t>
      </w:r>
    </w:p>
    <w:p w:rsidR="005573EA" w:rsidRDefault="005573EA" w:rsidP="00057D7C">
      <w:pPr>
        <w:pStyle w:val="NoSpacing"/>
        <w:numPr>
          <w:ilvl w:val="1"/>
          <w:numId w:val="15"/>
        </w:numPr>
        <w:jc w:val="both"/>
        <w:rPr>
          <w:ins w:id="52" w:author="Makali Nathane" w:date="2020-01-24T11:31:00Z"/>
        </w:rPr>
      </w:pPr>
      <w:ins w:id="53" w:author="Makali Nathane" w:date="2020-01-24T11:30:00Z">
        <w:r>
          <w:t>Why undertake M&amp;E</w:t>
        </w:r>
      </w:ins>
    </w:p>
    <w:p w:rsidR="005573EA" w:rsidRDefault="00952211" w:rsidP="00057D7C">
      <w:pPr>
        <w:pStyle w:val="NoSpacing"/>
        <w:numPr>
          <w:ilvl w:val="1"/>
          <w:numId w:val="15"/>
        </w:numPr>
        <w:jc w:val="both"/>
      </w:pPr>
      <w:ins w:id="54" w:author="Makali Nathane" w:date="2020-01-24T11:32:00Z">
        <w:r>
          <w:lastRenderedPageBreak/>
          <w:t>Roles of Monitoring ad Evaluation</w:t>
        </w:r>
      </w:ins>
    </w:p>
    <w:p w:rsidR="002F2C5F" w:rsidRDefault="002F2C5F" w:rsidP="00057D7C">
      <w:pPr>
        <w:pStyle w:val="NoSpacing"/>
        <w:numPr>
          <w:ilvl w:val="1"/>
          <w:numId w:val="15"/>
        </w:numPr>
        <w:jc w:val="both"/>
      </w:pPr>
      <w:r>
        <w:t>balanced scorecard</w:t>
      </w:r>
    </w:p>
    <w:p w:rsidR="00401660" w:rsidRDefault="002F2C5F" w:rsidP="00057D7C">
      <w:pPr>
        <w:pStyle w:val="NoSpacing"/>
        <w:numPr>
          <w:ilvl w:val="1"/>
          <w:numId w:val="15"/>
        </w:numPr>
        <w:jc w:val="both"/>
      </w:pPr>
      <w:r>
        <w:t>management information systems (MIS)</w:t>
      </w:r>
    </w:p>
    <w:p w:rsidR="00401660" w:rsidRDefault="00401660" w:rsidP="00FA5ED0">
      <w:pPr>
        <w:pStyle w:val="NoSpacing"/>
        <w:numPr>
          <w:ilvl w:val="0"/>
          <w:numId w:val="15"/>
        </w:numPr>
        <w:jc w:val="both"/>
      </w:pPr>
      <w:r>
        <w:t>Developing performance indicators</w:t>
      </w:r>
      <w:r w:rsidR="00DF15F1">
        <w:t xml:space="preserve"> covering:</w:t>
      </w:r>
    </w:p>
    <w:p w:rsidR="00952211" w:rsidRDefault="00952211" w:rsidP="00833388">
      <w:pPr>
        <w:pStyle w:val="NoSpacing"/>
        <w:numPr>
          <w:ilvl w:val="1"/>
          <w:numId w:val="15"/>
        </w:numPr>
        <w:jc w:val="both"/>
        <w:rPr>
          <w:ins w:id="55" w:author="Makali Nathane" w:date="2020-01-24T11:34:00Z"/>
        </w:rPr>
      </w:pPr>
      <w:ins w:id="56" w:author="Makali Nathane" w:date="2020-01-24T11:33:00Z">
        <w:r>
          <w:t>Steps in selecting performance indicators</w:t>
        </w:r>
      </w:ins>
    </w:p>
    <w:p w:rsidR="00952211" w:rsidRDefault="00952211" w:rsidP="00833388">
      <w:pPr>
        <w:pStyle w:val="NoSpacing"/>
        <w:numPr>
          <w:ilvl w:val="1"/>
          <w:numId w:val="15"/>
        </w:numPr>
        <w:jc w:val="both"/>
        <w:rPr>
          <w:ins w:id="57" w:author="Makali Nathane" w:date="2020-01-24T11:33:00Z"/>
        </w:rPr>
      </w:pPr>
      <w:ins w:id="58" w:author="Makali Nathane" w:date="2020-01-24T11:34:00Z">
        <w:r>
          <w:t>Criteria for selecting performance indicator</w:t>
        </w:r>
      </w:ins>
    </w:p>
    <w:p w:rsidR="00DA2267" w:rsidRDefault="00DA2267" w:rsidP="00833388">
      <w:pPr>
        <w:pStyle w:val="NoSpacing"/>
        <w:numPr>
          <w:ilvl w:val="1"/>
          <w:numId w:val="15"/>
        </w:numPr>
        <w:jc w:val="both"/>
      </w:pPr>
      <w:r>
        <w:t>number and type of new customers supported;</w:t>
      </w:r>
    </w:p>
    <w:p w:rsidR="00DA2267" w:rsidRDefault="00DA2267" w:rsidP="00833388">
      <w:pPr>
        <w:pStyle w:val="NoSpacing"/>
        <w:numPr>
          <w:ilvl w:val="1"/>
          <w:numId w:val="15"/>
        </w:numPr>
        <w:jc w:val="both"/>
      </w:pPr>
      <w:r>
        <w:t>number of training sessions held and number of trainees;</w:t>
      </w:r>
      <w:r w:rsidR="0050695F">
        <w:t xml:space="preserve"> and</w:t>
      </w:r>
    </w:p>
    <w:p w:rsidR="002F2C5F" w:rsidRDefault="00DA2267" w:rsidP="002F2C5F">
      <w:pPr>
        <w:pStyle w:val="NoSpacing"/>
        <w:numPr>
          <w:ilvl w:val="1"/>
          <w:numId w:val="15"/>
        </w:numPr>
        <w:jc w:val="both"/>
      </w:pPr>
      <w:r>
        <w:t>growth of client companies (measured in jobs created or revenue where possible)</w:t>
      </w:r>
      <w:r w:rsidR="002F2C5F">
        <w:t>;</w:t>
      </w:r>
    </w:p>
    <w:p w:rsidR="00DC0A79" w:rsidRDefault="002F2C5F" w:rsidP="00057D7C">
      <w:pPr>
        <w:pStyle w:val="NoSpacing"/>
        <w:numPr>
          <w:ilvl w:val="0"/>
          <w:numId w:val="15"/>
        </w:numPr>
        <w:jc w:val="both"/>
      </w:pPr>
      <w:r>
        <w:t>How to measure</w:t>
      </w:r>
    </w:p>
    <w:p w:rsidR="00DA2267" w:rsidRDefault="002F2C5F" w:rsidP="00057D7C">
      <w:pPr>
        <w:pStyle w:val="NoSpacing"/>
        <w:numPr>
          <w:ilvl w:val="0"/>
          <w:numId w:val="15"/>
        </w:numPr>
        <w:jc w:val="both"/>
      </w:pPr>
      <w:r>
        <w:t>Benchmarking</w:t>
      </w:r>
    </w:p>
    <w:p w:rsidR="00D02364" w:rsidRDefault="00D02364" w:rsidP="00833388">
      <w:pPr>
        <w:pStyle w:val="NoSpacing"/>
        <w:jc w:val="both"/>
      </w:pPr>
    </w:p>
    <w:p w:rsidR="00937710" w:rsidRDefault="00937710" w:rsidP="00833388">
      <w:pPr>
        <w:pStyle w:val="NoSpacing"/>
        <w:jc w:val="both"/>
        <w:rPr>
          <w:rFonts w:eastAsiaTheme="majorEastAsia" w:cstheme="majorBidi"/>
          <w:color w:val="B60E28" w:themeColor="accent1" w:themeShade="BF"/>
          <w:szCs w:val="26"/>
          <w:lang w:eastAsia="en-GB"/>
        </w:rPr>
      </w:pPr>
      <w:r>
        <w:rPr>
          <w:rFonts w:eastAsiaTheme="majorEastAsia" w:cstheme="majorBidi"/>
          <w:color w:val="B60E28" w:themeColor="accent1" w:themeShade="BF"/>
          <w:szCs w:val="26"/>
          <w:lang w:eastAsia="en-GB"/>
        </w:rPr>
        <w:t>Tools and Templates provided:</w:t>
      </w:r>
    </w:p>
    <w:p w:rsidR="00937710" w:rsidRPr="007645E0" w:rsidRDefault="00937710" w:rsidP="0031438B">
      <w:pPr>
        <w:pStyle w:val="NoSpacing"/>
        <w:numPr>
          <w:ilvl w:val="0"/>
          <w:numId w:val="15"/>
        </w:numPr>
        <w:jc w:val="both"/>
        <w:rPr>
          <w:ins w:id="59" w:author="Makali Nathane" w:date="2020-01-24T11:50:00Z"/>
          <w:rFonts w:eastAsiaTheme="majorEastAsia" w:cstheme="majorBidi"/>
          <w:color w:val="B60E28" w:themeColor="accent1" w:themeShade="BF"/>
          <w:szCs w:val="26"/>
          <w:lang w:eastAsia="en-GB"/>
          <w:rPrChange w:id="60" w:author="Makali Nathane" w:date="2020-01-24T11:50:00Z">
            <w:rPr>
              <w:ins w:id="61" w:author="Makali Nathane" w:date="2020-01-24T11:50:00Z"/>
            </w:rPr>
          </w:rPrChange>
        </w:rPr>
      </w:pPr>
      <w:r w:rsidRPr="0031438B">
        <w:t>Performance Measurement template</w:t>
      </w:r>
      <w:r w:rsidR="0050695F">
        <w:t>; and</w:t>
      </w:r>
    </w:p>
    <w:p w:rsidR="007645E0" w:rsidRDefault="007645E0" w:rsidP="007645E0">
      <w:pPr>
        <w:pStyle w:val="NoSpacing"/>
        <w:numPr>
          <w:ilvl w:val="0"/>
          <w:numId w:val="15"/>
        </w:numPr>
        <w:jc w:val="both"/>
        <w:rPr>
          <w:ins w:id="62" w:author="Makali Nathane" w:date="2020-01-24T11:50:00Z"/>
          <w:rFonts w:eastAsiaTheme="majorEastAsia" w:cstheme="majorBidi"/>
          <w:color w:val="B60E28" w:themeColor="accent1" w:themeShade="BF"/>
          <w:szCs w:val="26"/>
          <w:lang w:eastAsia="en-GB"/>
        </w:rPr>
      </w:pPr>
      <w:ins w:id="63" w:author="Makali Nathane" w:date="2020-01-24T11:50:00Z">
        <w:r>
          <w:t>M&amp;E framework template</w:t>
        </w:r>
      </w:ins>
    </w:p>
    <w:p w:rsidR="00937710" w:rsidRPr="007645E0" w:rsidRDefault="00937710" w:rsidP="0031438B">
      <w:pPr>
        <w:pStyle w:val="NoSpacing"/>
        <w:numPr>
          <w:ilvl w:val="0"/>
          <w:numId w:val="15"/>
        </w:numPr>
        <w:jc w:val="both"/>
        <w:rPr>
          <w:ins w:id="64" w:author="Makali Nathane" w:date="2020-01-24T11:49:00Z"/>
          <w:rFonts w:eastAsiaTheme="majorEastAsia" w:cstheme="majorBidi"/>
          <w:color w:val="B60E28" w:themeColor="accent1" w:themeShade="BF"/>
          <w:szCs w:val="26"/>
          <w:lang w:eastAsia="en-GB"/>
          <w:rPrChange w:id="65" w:author="Makali Nathane" w:date="2020-01-24T11:49:00Z">
            <w:rPr>
              <w:ins w:id="66" w:author="Makali Nathane" w:date="2020-01-24T11:49:00Z"/>
            </w:rPr>
          </w:rPrChange>
        </w:rPr>
      </w:pPr>
      <w:r>
        <w:t>Information Management Systems (VBI platform)</w:t>
      </w:r>
    </w:p>
    <w:p w:rsidR="007645E0" w:rsidDel="007645E0" w:rsidRDefault="007645E0">
      <w:pPr>
        <w:pStyle w:val="NoSpacing"/>
        <w:jc w:val="both"/>
        <w:rPr>
          <w:del w:id="67" w:author="Makali Nathane" w:date="2020-01-24T11:50:00Z"/>
          <w:rFonts w:eastAsiaTheme="majorEastAsia" w:cstheme="majorBidi"/>
          <w:color w:val="B60E28" w:themeColor="accent1" w:themeShade="BF"/>
          <w:szCs w:val="26"/>
          <w:lang w:eastAsia="en-GB"/>
        </w:rPr>
        <w:pPrChange w:id="68" w:author="Makali Nathane" w:date="2020-01-24T11:50:00Z">
          <w:pPr>
            <w:pStyle w:val="NoSpacing"/>
            <w:numPr>
              <w:numId w:val="15"/>
            </w:numPr>
            <w:ind w:left="360" w:hanging="360"/>
            <w:jc w:val="both"/>
          </w:pPr>
        </w:pPrChange>
      </w:pPr>
    </w:p>
    <w:p w:rsidR="00937710" w:rsidRDefault="00937710" w:rsidP="00833388">
      <w:pPr>
        <w:pStyle w:val="NoSpacing"/>
        <w:jc w:val="both"/>
      </w:pPr>
    </w:p>
    <w:p w:rsidR="00937710" w:rsidRPr="00057D7C" w:rsidRDefault="00BD723A" w:rsidP="00833388">
      <w:pPr>
        <w:pStyle w:val="NoSpacing"/>
        <w:jc w:val="both"/>
        <w:rPr>
          <w:b/>
          <w:u w:val="single"/>
        </w:rPr>
      </w:pPr>
      <w:r w:rsidRPr="00057D7C">
        <w:rPr>
          <w:b/>
          <w:u w:val="single"/>
        </w:rPr>
        <w:t>3.2 USE OF IMFORMATION MANAGEMENT PLATFORMS</w:t>
      </w:r>
    </w:p>
    <w:p w:rsidR="00DF15F1" w:rsidRDefault="00DA2267" w:rsidP="00833388">
      <w:pPr>
        <w:pStyle w:val="NoSpacing"/>
        <w:jc w:val="both"/>
      </w:pPr>
      <w:r w:rsidRPr="002F2C5F">
        <w:t xml:space="preserve">In addition to the training provided, </w:t>
      </w:r>
      <w:del w:id="69" w:author="Makali Nathane" w:date="2020-01-24T11:50:00Z">
        <w:r w:rsidRPr="002F2C5F" w:rsidDel="007645E0">
          <w:delText xml:space="preserve">we will also train </w:delText>
        </w:r>
      </w:del>
      <w:r w:rsidRPr="002F2C5F">
        <w:t>BDSPs</w:t>
      </w:r>
      <w:ins w:id="70" w:author="Makali Nathane" w:date="2020-01-24T11:50:00Z">
        <w:r w:rsidR="007645E0">
          <w:t xml:space="preserve"> will be trained </w:t>
        </w:r>
      </w:ins>
      <w:del w:id="71" w:author="Makali Nathane" w:date="2020-01-24T11:50:00Z">
        <w:r w:rsidRPr="002F2C5F" w:rsidDel="007645E0">
          <w:delText xml:space="preserve"> </w:delText>
        </w:r>
      </w:del>
      <w:r w:rsidRPr="002F2C5F">
        <w:t xml:space="preserve">on the use of information management system platforms </w:t>
      </w:r>
      <w:ins w:id="72" w:author="Makali Nathane" w:date="2020-01-24T11:51:00Z">
        <w:r w:rsidR="007645E0">
          <w:t xml:space="preserve">that is currently being used under the project </w:t>
        </w:r>
      </w:ins>
      <w:del w:id="73" w:author="Makali Nathane" w:date="2020-01-24T11:51:00Z">
        <w:r w:rsidRPr="002F2C5F" w:rsidDel="007645E0">
          <w:delText>we are using</w:delText>
        </w:r>
      </w:del>
      <w:r w:rsidRPr="002F2C5F">
        <w:t xml:space="preserve"> which include performance monitoring functions such as the BPC portal and Virtual Business Incubator.</w:t>
      </w:r>
      <w:r>
        <w:t xml:space="preserve"> </w:t>
      </w:r>
    </w:p>
    <w:p w:rsidR="00DA2267" w:rsidRDefault="00DA2267" w:rsidP="00656944"/>
    <w:p w:rsidR="00C5230B" w:rsidRPr="00057D7C" w:rsidRDefault="00C5230B" w:rsidP="00656944">
      <w:pPr>
        <w:rPr>
          <w:rFonts w:eastAsiaTheme="majorEastAsia" w:cstheme="majorBidi"/>
          <w:b/>
          <w:color w:val="B60E28" w:themeColor="accent1" w:themeShade="BF"/>
          <w:sz w:val="24"/>
          <w:szCs w:val="24"/>
          <w:lang w:eastAsia="en-GB"/>
        </w:rPr>
      </w:pPr>
      <w:r w:rsidRPr="00057D7C">
        <w:rPr>
          <w:rFonts w:eastAsiaTheme="majorEastAsia" w:cstheme="majorBidi"/>
          <w:b/>
          <w:color w:val="B60E28" w:themeColor="accent1" w:themeShade="BF"/>
          <w:sz w:val="24"/>
          <w:szCs w:val="24"/>
          <w:lang w:eastAsia="en-GB"/>
        </w:rPr>
        <w:t>MODULE 4: NETWORKING AND LESSON SHARING</w:t>
      </w:r>
    </w:p>
    <w:p w:rsidR="00D02364" w:rsidRPr="0031438B" w:rsidRDefault="00D02364" w:rsidP="00DA2267">
      <w:pPr>
        <w:pStyle w:val="NoSpacing"/>
        <w:jc w:val="both"/>
        <w:rPr>
          <w:rFonts w:eastAsiaTheme="majorEastAsia" w:cstheme="majorBidi"/>
          <w:color w:val="B60E28" w:themeColor="accent1" w:themeShade="BF"/>
          <w:szCs w:val="26"/>
          <w:lang w:eastAsia="en-GB"/>
        </w:rPr>
      </w:pPr>
      <w:r w:rsidRPr="0031438B">
        <w:rPr>
          <w:rFonts w:eastAsiaTheme="majorEastAsia" w:cstheme="majorBidi"/>
          <w:color w:val="B60E28" w:themeColor="accent1" w:themeShade="BF"/>
          <w:szCs w:val="26"/>
          <w:lang w:eastAsia="en-GB"/>
        </w:rPr>
        <w:t>Course objective:</w:t>
      </w:r>
    </w:p>
    <w:p w:rsidR="00850131" w:rsidRDefault="00DA2267" w:rsidP="00DA2267">
      <w:pPr>
        <w:pStyle w:val="NoSpacing"/>
        <w:jc w:val="both"/>
      </w:pPr>
      <w:r>
        <w:t xml:space="preserve">This will be a series of practical modules to support BDSP networking and lesson sharing. </w:t>
      </w:r>
      <w:ins w:id="74" w:author="Makali Nathane" w:date="2020-01-24T11:52:00Z">
        <w:r w:rsidR="007645E0">
          <w:t xml:space="preserve">It is </w:t>
        </w:r>
      </w:ins>
      <w:del w:id="75" w:author="Makali Nathane" w:date="2020-01-24T11:52:00Z">
        <w:r w:rsidDel="007645E0">
          <w:delText xml:space="preserve">We </w:delText>
        </w:r>
      </w:del>
      <w:r>
        <w:t>anticipate</w:t>
      </w:r>
      <w:ins w:id="76" w:author="Makali Nathane" w:date="2020-01-24T11:52:00Z">
        <w:r w:rsidR="007645E0">
          <w:t>d</w:t>
        </w:r>
      </w:ins>
      <w:r>
        <w:t xml:space="preserve"> that these will be held over the course of PED programme and will involve at least </w:t>
      </w:r>
      <w:proofErr w:type="gramStart"/>
      <w:r>
        <w:t>4</w:t>
      </w:r>
      <w:proofErr w:type="gramEnd"/>
      <w:r>
        <w:t xml:space="preserve"> short workshop sessions. </w:t>
      </w:r>
    </w:p>
    <w:p w:rsidR="00850131" w:rsidRDefault="00850131" w:rsidP="00DA2267">
      <w:pPr>
        <w:pStyle w:val="NoSpacing"/>
        <w:jc w:val="both"/>
      </w:pPr>
    </w:p>
    <w:p w:rsidR="00850131" w:rsidRPr="0031438B" w:rsidRDefault="00850131" w:rsidP="00DA2267">
      <w:pPr>
        <w:pStyle w:val="NoSpacing"/>
        <w:jc w:val="both"/>
        <w:rPr>
          <w:rFonts w:eastAsiaTheme="majorEastAsia" w:cstheme="majorBidi"/>
          <w:color w:val="B60E28" w:themeColor="accent1" w:themeShade="BF"/>
          <w:szCs w:val="26"/>
          <w:lang w:eastAsia="en-GB"/>
        </w:rPr>
      </w:pPr>
      <w:r w:rsidRPr="0031438B">
        <w:rPr>
          <w:rFonts w:eastAsiaTheme="majorEastAsia" w:cstheme="majorBidi"/>
          <w:color w:val="B60E28" w:themeColor="accent1" w:themeShade="BF"/>
          <w:szCs w:val="26"/>
          <w:lang w:eastAsia="en-GB"/>
        </w:rPr>
        <w:t>Course content:</w:t>
      </w:r>
    </w:p>
    <w:p w:rsidR="00937710" w:rsidRDefault="00DA2267" w:rsidP="00DA2267">
      <w:pPr>
        <w:pStyle w:val="NoSpacing"/>
        <w:jc w:val="both"/>
      </w:pPr>
      <w:r>
        <w:t xml:space="preserve">A first session </w:t>
      </w:r>
      <w:proofErr w:type="gramStart"/>
      <w:r>
        <w:t>was delivered</w:t>
      </w:r>
      <w:proofErr w:type="gramEnd"/>
      <w:r>
        <w:t xml:space="preserve"> on introduction to pitching and marketing, where BDSPs were encouraged to pitch their services to one another. </w:t>
      </w:r>
    </w:p>
    <w:p w:rsidR="00937710" w:rsidRDefault="00937710" w:rsidP="00DA2267">
      <w:pPr>
        <w:pStyle w:val="NoSpacing"/>
        <w:jc w:val="both"/>
      </w:pPr>
    </w:p>
    <w:p w:rsidR="00833388" w:rsidRDefault="00937710" w:rsidP="00DA2267">
      <w:pPr>
        <w:pStyle w:val="NoSpacing"/>
        <w:jc w:val="both"/>
      </w:pPr>
      <w:r>
        <w:rPr>
          <w:rFonts w:eastAsiaTheme="majorEastAsia" w:cstheme="majorBidi"/>
          <w:color w:val="B60E28" w:themeColor="accent1" w:themeShade="BF"/>
          <w:szCs w:val="26"/>
          <w:lang w:eastAsia="en-GB"/>
        </w:rPr>
        <w:t>Tools and Templates provided:</w:t>
      </w:r>
    </w:p>
    <w:p w:rsidR="00833388" w:rsidRDefault="00833388" w:rsidP="00833388">
      <w:pPr>
        <w:pStyle w:val="NoSpacing"/>
        <w:numPr>
          <w:ilvl w:val="0"/>
          <w:numId w:val="15"/>
        </w:numPr>
        <w:jc w:val="both"/>
      </w:pPr>
      <w:r>
        <w:t>list of ICT Tools for networking</w:t>
      </w:r>
    </w:p>
    <w:p w:rsidR="00833388" w:rsidRDefault="00833388" w:rsidP="00833388">
      <w:pPr>
        <w:pStyle w:val="NoSpacing"/>
        <w:numPr>
          <w:ilvl w:val="0"/>
          <w:numId w:val="15"/>
        </w:numPr>
        <w:jc w:val="both"/>
      </w:pPr>
      <w:r>
        <w:t>methodology for pitching to clients</w:t>
      </w:r>
    </w:p>
    <w:p w:rsidR="00833388" w:rsidRDefault="00833388" w:rsidP="00DA2267">
      <w:pPr>
        <w:pStyle w:val="NoSpacing"/>
        <w:jc w:val="both"/>
      </w:pPr>
    </w:p>
    <w:p w:rsidR="00937710" w:rsidRDefault="00937710" w:rsidP="007A1A9F">
      <w:pPr>
        <w:pStyle w:val="NoSpacing"/>
        <w:jc w:val="both"/>
        <w:rPr>
          <w:rFonts w:eastAsiaTheme="majorEastAsia" w:cstheme="majorBidi"/>
          <w:color w:val="B60E28" w:themeColor="accent1" w:themeShade="BF"/>
          <w:szCs w:val="26"/>
          <w:lang w:eastAsia="en-GB"/>
        </w:rPr>
      </w:pPr>
      <w:r>
        <w:rPr>
          <w:rFonts w:eastAsiaTheme="majorEastAsia" w:cstheme="majorBidi"/>
          <w:color w:val="B60E28" w:themeColor="accent1" w:themeShade="BF"/>
          <w:szCs w:val="26"/>
          <w:lang w:eastAsia="en-GB"/>
        </w:rPr>
        <w:t>Further Training</w:t>
      </w:r>
      <w:r w:rsidRPr="00AE5097">
        <w:rPr>
          <w:rFonts w:eastAsiaTheme="majorEastAsia" w:cstheme="majorBidi"/>
          <w:color w:val="B60E28" w:themeColor="accent1" w:themeShade="BF"/>
          <w:szCs w:val="26"/>
          <w:lang w:eastAsia="en-GB"/>
        </w:rPr>
        <w:t>:</w:t>
      </w:r>
    </w:p>
    <w:p w:rsidR="007A1A9F" w:rsidRDefault="007A1A9F" w:rsidP="007A1A9F">
      <w:pPr>
        <w:pStyle w:val="NoSpacing"/>
        <w:jc w:val="both"/>
      </w:pPr>
    </w:p>
    <w:p w:rsidR="00303183" w:rsidRPr="002F2C5F" w:rsidRDefault="007A1A9F" w:rsidP="007A1A9F">
      <w:pPr>
        <w:jc w:val="both"/>
      </w:pPr>
      <w:r w:rsidRPr="002F2C5F">
        <w:t xml:space="preserve">1. </w:t>
      </w:r>
      <w:r w:rsidR="00303183" w:rsidRPr="002F2C5F">
        <w:t xml:space="preserve">Lessons Sharing: BDSPs will share lessons among themselves on how they have put into practice training received. </w:t>
      </w:r>
      <w:proofErr w:type="gramStart"/>
      <w:r w:rsidR="00303183" w:rsidRPr="002F2C5F">
        <w:t>Where there are any clear gaps in terms of performance we may decide to provide additional Training.</w:t>
      </w:r>
      <w:proofErr w:type="gramEnd"/>
      <w:r w:rsidR="00303183" w:rsidRPr="002F2C5F">
        <w:t xml:space="preserve"> This session </w:t>
      </w:r>
      <w:proofErr w:type="gramStart"/>
      <w:r w:rsidR="00303183" w:rsidRPr="002F2C5F">
        <w:t>can also be used</w:t>
      </w:r>
      <w:proofErr w:type="gramEnd"/>
      <w:r w:rsidR="00303183" w:rsidRPr="002F2C5F">
        <w:t xml:space="preserve"> as an opportunity for BDSPs to identify potential areas for partnership or collaboration</w:t>
      </w:r>
      <w:r w:rsidR="00E11273">
        <w:t xml:space="preserve">, and to provide best practice on strengthening BDS associations. </w:t>
      </w:r>
    </w:p>
    <w:p w:rsidR="007A1A9F" w:rsidRPr="002F2C5F" w:rsidRDefault="007A1A9F" w:rsidP="007A1A9F">
      <w:pPr>
        <w:jc w:val="both"/>
      </w:pPr>
      <w:r w:rsidRPr="002F2C5F">
        <w:t xml:space="preserve">2. Pitching to MSMEs: Session where BDSPs </w:t>
      </w:r>
      <w:proofErr w:type="gramStart"/>
      <w:r w:rsidRPr="002F2C5F">
        <w:t>will be asked</w:t>
      </w:r>
      <w:proofErr w:type="gramEnd"/>
      <w:r w:rsidRPr="002F2C5F">
        <w:t xml:space="preserve"> to pitch/market their services to a group of entrepreneurs. This will enable them to put their pitching training into practice. </w:t>
      </w:r>
    </w:p>
    <w:p w:rsidR="007A1A9F" w:rsidRPr="002F2C5F" w:rsidRDefault="007A1A9F" w:rsidP="007A1A9F">
      <w:pPr>
        <w:jc w:val="both"/>
      </w:pPr>
      <w:r w:rsidRPr="002F2C5F">
        <w:t xml:space="preserve">3. Pitching to Public Sector: Session where BDSPs </w:t>
      </w:r>
      <w:proofErr w:type="gramStart"/>
      <w:r w:rsidRPr="002F2C5F">
        <w:t>will be asked</w:t>
      </w:r>
      <w:proofErr w:type="gramEnd"/>
      <w:r w:rsidRPr="002F2C5F">
        <w:t xml:space="preserve"> to pitch their services/benefits of BDS to public sector. </w:t>
      </w:r>
    </w:p>
    <w:p w:rsidR="007A1A9F" w:rsidRDefault="007A1A9F" w:rsidP="007A1A9F">
      <w:pPr>
        <w:jc w:val="both"/>
      </w:pPr>
      <w:r w:rsidRPr="002F2C5F">
        <w:t xml:space="preserve">4. Lessons Sharing: Wrap up Lessons Sharing workshop where BDSPs </w:t>
      </w:r>
      <w:proofErr w:type="gramStart"/>
      <w:r w:rsidRPr="002F2C5F">
        <w:t>will be supported</w:t>
      </w:r>
      <w:proofErr w:type="gramEnd"/>
      <w:r w:rsidRPr="002F2C5F">
        <w:t xml:space="preserve"> to develop/present their sustainability and scaling up plans.</w:t>
      </w:r>
      <w:r>
        <w:t xml:space="preserve"> </w:t>
      </w:r>
    </w:p>
    <w:p w:rsidR="0053629C" w:rsidRDefault="0053629C" w:rsidP="007A1A9F">
      <w:pPr>
        <w:jc w:val="both"/>
      </w:pPr>
    </w:p>
    <w:p w:rsidR="00E11137" w:rsidRPr="00833388" w:rsidRDefault="00E11137" w:rsidP="00833388"/>
    <w:p w:rsidR="00E654DC" w:rsidRDefault="00E654DC" w:rsidP="005E7F7D"/>
    <w:p w:rsidR="00833388" w:rsidRDefault="00833388" w:rsidP="00A26BDD">
      <w:pPr>
        <w:pStyle w:val="NumHeading"/>
        <w:numPr>
          <w:ilvl w:val="0"/>
          <w:numId w:val="0"/>
        </w:numPr>
        <w:ind w:left="624" w:hanging="624"/>
      </w:pPr>
      <w:r>
        <w:lastRenderedPageBreak/>
        <w:t>BDSP TRAINING AFTERCARE</w:t>
      </w:r>
    </w:p>
    <w:p w:rsidR="00833388" w:rsidRDefault="00833388">
      <w:pPr>
        <w:pStyle w:val="Heading2"/>
      </w:pPr>
    </w:p>
    <w:p w:rsidR="00833388" w:rsidRDefault="00833388" w:rsidP="00AC1F9D">
      <w:pPr>
        <w:jc w:val="both"/>
      </w:pPr>
      <w:r>
        <w:t xml:space="preserve">As a follow up to the training activities detailed in the guidelines, </w:t>
      </w:r>
      <w:del w:id="77" w:author="Makali Nathane" w:date="2020-01-24T11:53:00Z">
        <w:r w:rsidDel="007645E0">
          <w:delText xml:space="preserve">we will also provide </w:delText>
        </w:r>
      </w:del>
      <w:r>
        <w:t xml:space="preserve">aftercare services </w:t>
      </w:r>
      <w:proofErr w:type="gramStart"/>
      <w:ins w:id="78" w:author="Makali Nathane" w:date="2020-01-24T11:53:00Z">
        <w:r w:rsidR="007645E0">
          <w:t>will also be provided</w:t>
        </w:r>
        <w:proofErr w:type="gramEnd"/>
        <w:r w:rsidR="007645E0">
          <w:t xml:space="preserve"> </w:t>
        </w:r>
      </w:ins>
      <w:r>
        <w:t>to participating BDSPs. The main objective of the aftercare will be to support BDSPs to address any particular skills gaps</w:t>
      </w:r>
      <w:r w:rsidR="00AC1F9D">
        <w:t xml:space="preserve">, or any other challenges that BDSPs may face during the course of their training provision to MSMEs. </w:t>
      </w:r>
    </w:p>
    <w:p w:rsidR="00AC1F9D" w:rsidRDefault="00AC1F9D" w:rsidP="00833388">
      <w:r>
        <w:t xml:space="preserve">The aftercare support will only be provided on a needs basis and where appropriate or feasible. </w:t>
      </w:r>
    </w:p>
    <w:p w:rsidR="00C207EF" w:rsidRDefault="00AC1F9D" w:rsidP="00C207EF">
      <w:pPr>
        <w:jc w:val="both"/>
      </w:pPr>
      <w:r>
        <w:t xml:space="preserve">Requests for additional support by BDSPs </w:t>
      </w:r>
      <w:proofErr w:type="gramStart"/>
      <w:r>
        <w:t>will be logged</w:t>
      </w:r>
      <w:proofErr w:type="gramEnd"/>
      <w:r>
        <w:t xml:space="preserve"> through the Virtual Business Incubator (VBI) (which is currently in development). The VBI Manager will then communicate these requests to the PED Team Leader to take </w:t>
      </w:r>
      <w:r w:rsidR="00CA4AFE">
        <w:t xml:space="preserve">appropriate action. The first option will be to direct the BDSP towards the required level of support on the </w:t>
      </w:r>
      <w:proofErr w:type="gramStart"/>
      <w:r w:rsidR="00CA4AFE">
        <w:t>VBI and advise the BDSP on how best to access</w:t>
      </w:r>
      <w:proofErr w:type="gramEnd"/>
      <w:r w:rsidR="00CA4AFE">
        <w:t xml:space="preserve"> and implement the relevant support.</w:t>
      </w:r>
      <w:r w:rsidR="00C207EF">
        <w:t xml:space="preserve"> If additional material, training or online resources can be identified by the PED Team</w:t>
      </w:r>
      <w:r w:rsidR="00362098">
        <w:t>,</w:t>
      </w:r>
      <w:r w:rsidR="00C207EF">
        <w:t xml:space="preserve"> </w:t>
      </w:r>
      <w:r w:rsidR="00362098">
        <w:t xml:space="preserve">these </w:t>
      </w:r>
      <w:r w:rsidR="00C207EF">
        <w:t xml:space="preserve">will </w:t>
      </w:r>
      <w:r w:rsidR="00362098">
        <w:t xml:space="preserve">be </w:t>
      </w:r>
      <w:proofErr w:type="gramStart"/>
      <w:r w:rsidR="00C207EF">
        <w:t>share</w:t>
      </w:r>
      <w:r w:rsidR="00362098">
        <w:t>d</w:t>
      </w:r>
      <w:r w:rsidR="00C207EF">
        <w:t xml:space="preserve">  with</w:t>
      </w:r>
      <w:proofErr w:type="gramEnd"/>
      <w:r w:rsidR="00C207EF">
        <w:t xml:space="preserve"> the BDSP</w:t>
      </w:r>
      <w:r w:rsidR="00362098">
        <w:t>/s involved</w:t>
      </w:r>
      <w:r w:rsidR="00C207EF">
        <w:t xml:space="preserve">.  </w:t>
      </w:r>
      <w:r w:rsidR="00CA4AFE">
        <w:t xml:space="preserve">The second option would be to identify another BDSP, coach or mentor that would meet the needs of the MSME that is receiving training, and to attach that BDSP, coach or mentor to address those needs. </w:t>
      </w:r>
      <w:r w:rsidR="00C207EF">
        <w:t>The two options shall relate to a situation where there are isolated BDSP queries. In a situation where there are similar queries coming from many BDSPs, PED will consider a group re-training session.</w:t>
      </w:r>
    </w:p>
    <w:p w:rsidR="00C207EF" w:rsidRDefault="00C207EF" w:rsidP="00C207EF">
      <w:r>
        <w:t xml:space="preserve">Where PED can be of assistance, support </w:t>
      </w:r>
      <w:proofErr w:type="gramStart"/>
      <w:r>
        <w:t>will be provided</w:t>
      </w:r>
      <w:proofErr w:type="gramEnd"/>
      <w:r>
        <w:t xml:space="preserve"> electronically. If additional material, training or </w:t>
      </w:r>
      <w:r w:rsidRPr="00397C70">
        <w:t xml:space="preserve">online resources </w:t>
      </w:r>
      <w:proofErr w:type="gramStart"/>
      <w:r>
        <w:t>can be identified</w:t>
      </w:r>
      <w:proofErr w:type="gramEnd"/>
      <w:r>
        <w:t xml:space="preserve">, this will be conveyed to the BDSP. </w:t>
      </w:r>
    </w:p>
    <w:p w:rsidR="00C207EF" w:rsidRDefault="00C207EF" w:rsidP="00833388"/>
    <w:p w:rsidR="00DF6A4E" w:rsidRDefault="00A45459" w:rsidP="00A26BDD">
      <w:pPr>
        <w:pStyle w:val="NumHeading"/>
        <w:numPr>
          <w:ilvl w:val="0"/>
          <w:numId w:val="0"/>
        </w:numPr>
        <w:ind w:left="624" w:hanging="624"/>
      </w:pPr>
      <w:r>
        <w:lastRenderedPageBreak/>
        <w:t>proposed bdsp trainers</w:t>
      </w:r>
    </w:p>
    <w:p w:rsidR="003D62A5" w:rsidRPr="003D62A5" w:rsidRDefault="003D62A5" w:rsidP="003D62A5">
      <w:pPr>
        <w:spacing w:after="0" w:line="259" w:lineRule="auto"/>
        <w:ind w:left="-1728" w:right="11254"/>
        <w:rPr>
          <w:rFonts w:ascii="Calibri" w:eastAsia="Calibri" w:hAnsi="Calibri" w:cs="Calibri"/>
          <w:color w:val="000000"/>
          <w:sz w:val="22"/>
          <w:lang w:val="en-ZA" w:eastAsia="en-ZA"/>
        </w:rPr>
      </w:pPr>
    </w:p>
    <w:p w:rsidR="00C207EF" w:rsidRDefault="009E0BA3" w:rsidP="00E40AEB">
      <w:pPr>
        <w:pStyle w:val="NoSpacing"/>
        <w:jc w:val="both"/>
        <w:rPr>
          <w:color w:val="404040" w:themeColor="text1"/>
        </w:rPr>
      </w:pPr>
      <w:commentRangeStart w:id="79"/>
      <w:del w:id="80" w:author="Makali Nathane" w:date="2020-01-24T11:57:00Z">
        <w:r w:rsidDel="00057005">
          <w:rPr>
            <w:color w:val="404040" w:themeColor="text1"/>
          </w:rPr>
          <w:delText xml:space="preserve">Below we provide </w:delText>
        </w:r>
      </w:del>
      <w:ins w:id="81" w:author="Makali Nathane" w:date="2020-01-24T11:57:00Z">
        <w:r w:rsidR="00057005">
          <w:rPr>
            <w:color w:val="404040" w:themeColor="text1"/>
          </w:rPr>
          <w:t>S</w:t>
        </w:r>
      </w:ins>
      <w:del w:id="82" w:author="Makali Nathane" w:date="2020-01-24T11:57:00Z">
        <w:r w:rsidDel="00057005">
          <w:rPr>
            <w:color w:val="404040" w:themeColor="text1"/>
          </w:rPr>
          <w:delText>s</w:delText>
        </w:r>
      </w:del>
      <w:r>
        <w:rPr>
          <w:color w:val="404040" w:themeColor="text1"/>
        </w:rPr>
        <w:t xml:space="preserve">ample profiles of </w:t>
      </w:r>
      <w:ins w:id="83" w:author="Makali Nathane" w:date="2020-01-24T11:57:00Z">
        <w:r w:rsidR="00057005">
          <w:rPr>
            <w:color w:val="404040" w:themeColor="text1"/>
          </w:rPr>
          <w:t xml:space="preserve">identified </w:t>
        </w:r>
      </w:ins>
      <w:r>
        <w:rPr>
          <w:color w:val="404040" w:themeColor="text1"/>
        </w:rPr>
        <w:t xml:space="preserve">experts </w:t>
      </w:r>
      <w:del w:id="84" w:author="Makali Nathane" w:date="2020-01-24T11:58:00Z">
        <w:r w:rsidDel="00057005">
          <w:rPr>
            <w:color w:val="404040" w:themeColor="text1"/>
          </w:rPr>
          <w:delText xml:space="preserve">we have identified </w:delText>
        </w:r>
      </w:del>
      <w:r w:rsidR="00693EEB">
        <w:rPr>
          <w:color w:val="404040" w:themeColor="text1"/>
        </w:rPr>
        <w:t xml:space="preserve">that will </w:t>
      </w:r>
      <w:r w:rsidR="00C207EF">
        <w:rPr>
          <w:color w:val="404040" w:themeColor="text1"/>
        </w:rPr>
        <w:t>be availabl</w:t>
      </w:r>
      <w:r w:rsidR="00130997">
        <w:rPr>
          <w:color w:val="404040" w:themeColor="text1"/>
        </w:rPr>
        <w:t>e to provide training to BDSPs</w:t>
      </w:r>
      <w:ins w:id="85" w:author="Makali Nathane" w:date="2020-01-24T11:58:00Z">
        <w:r w:rsidR="00057005">
          <w:rPr>
            <w:color w:val="404040" w:themeColor="text1"/>
          </w:rPr>
          <w:t xml:space="preserve"> </w:t>
        </w:r>
        <w:proofErr w:type="gramStart"/>
        <w:r w:rsidR="00057005">
          <w:rPr>
            <w:color w:val="404040" w:themeColor="text1"/>
          </w:rPr>
          <w:t>are provided</w:t>
        </w:r>
        <w:proofErr w:type="gramEnd"/>
        <w:r w:rsidR="00057005">
          <w:rPr>
            <w:color w:val="404040" w:themeColor="text1"/>
          </w:rPr>
          <w:t xml:space="preserve"> below</w:t>
        </w:r>
      </w:ins>
      <w:r w:rsidR="00C207EF">
        <w:rPr>
          <w:color w:val="404040" w:themeColor="text1"/>
        </w:rPr>
        <w:t>:</w:t>
      </w:r>
    </w:p>
    <w:p w:rsidR="00437910" w:rsidRDefault="00437910" w:rsidP="00E40AEB">
      <w:pPr>
        <w:pStyle w:val="NoSpacing"/>
        <w:jc w:val="both"/>
        <w:rPr>
          <w:b/>
          <w:color w:val="98002E" w:themeColor="text2"/>
        </w:rPr>
      </w:pPr>
    </w:p>
    <w:p w:rsidR="00EC0DD2" w:rsidRDefault="00EC0DD2" w:rsidP="00EC0DD2">
      <w:pPr>
        <w:pStyle w:val="BodyText"/>
        <w:jc w:val="both"/>
        <w:rPr>
          <w:rFonts w:eastAsiaTheme="minorHAnsi" w:cstheme="minorBidi"/>
          <w:b/>
          <w:color w:val="98002E" w:themeColor="text2"/>
          <w:kern w:val="0"/>
          <w:sz w:val="20"/>
          <w:szCs w:val="22"/>
          <w:lang w:eastAsia="en-US"/>
        </w:rPr>
      </w:pPr>
      <w:r>
        <w:rPr>
          <w:rFonts w:eastAsiaTheme="minorHAnsi" w:cstheme="minorBidi"/>
          <w:b/>
          <w:color w:val="98002E" w:themeColor="text2"/>
          <w:kern w:val="0"/>
          <w:sz w:val="20"/>
          <w:szCs w:val="22"/>
          <w:lang w:eastAsia="en-US"/>
        </w:rPr>
        <w:t xml:space="preserve">Toby </w:t>
      </w:r>
      <w:proofErr w:type="spellStart"/>
      <w:r>
        <w:rPr>
          <w:rFonts w:eastAsiaTheme="minorHAnsi" w:cstheme="minorBidi"/>
          <w:b/>
          <w:color w:val="98002E" w:themeColor="text2"/>
          <w:kern w:val="0"/>
          <w:sz w:val="20"/>
          <w:szCs w:val="22"/>
          <w:lang w:eastAsia="en-US"/>
        </w:rPr>
        <w:t>Philpott</w:t>
      </w:r>
      <w:proofErr w:type="spellEnd"/>
      <w:r>
        <w:rPr>
          <w:rFonts w:eastAsiaTheme="minorHAnsi" w:cstheme="minorBidi"/>
          <w:b/>
          <w:color w:val="98002E" w:themeColor="text2"/>
          <w:kern w:val="0"/>
          <w:sz w:val="20"/>
          <w:szCs w:val="22"/>
          <w:lang w:eastAsia="en-US"/>
        </w:rPr>
        <w:t xml:space="preserve"> – BDS </w:t>
      </w:r>
      <w:proofErr w:type="spellStart"/>
      <w:r>
        <w:rPr>
          <w:rFonts w:eastAsiaTheme="minorHAnsi" w:cstheme="minorBidi"/>
          <w:b/>
          <w:color w:val="98002E" w:themeColor="text2"/>
          <w:kern w:val="0"/>
          <w:sz w:val="20"/>
          <w:szCs w:val="22"/>
          <w:lang w:eastAsia="en-US"/>
        </w:rPr>
        <w:t>ToT</w:t>
      </w:r>
      <w:proofErr w:type="spellEnd"/>
      <w:r>
        <w:rPr>
          <w:rFonts w:eastAsiaTheme="minorHAnsi" w:cstheme="minorBidi"/>
          <w:b/>
          <w:color w:val="98002E" w:themeColor="text2"/>
          <w:kern w:val="0"/>
          <w:sz w:val="20"/>
          <w:szCs w:val="22"/>
          <w:lang w:eastAsia="en-US"/>
        </w:rPr>
        <w:t xml:space="preserve"> Expert</w:t>
      </w:r>
    </w:p>
    <w:p w:rsidR="00130997" w:rsidRDefault="00EC0DD2" w:rsidP="00130997">
      <w:pPr>
        <w:pStyle w:val="BodyText"/>
        <w:jc w:val="both"/>
        <w:rPr>
          <w:rFonts w:eastAsiaTheme="minorHAnsi" w:cstheme="minorBidi"/>
          <w:color w:val="404040" w:themeColor="text1"/>
          <w:kern w:val="0"/>
          <w:sz w:val="20"/>
          <w:szCs w:val="22"/>
          <w:lang w:eastAsia="en-US"/>
        </w:rPr>
      </w:pPr>
      <w:r>
        <w:rPr>
          <w:rFonts w:eastAsiaTheme="minorHAnsi" w:cstheme="minorBidi"/>
          <w:color w:val="404040" w:themeColor="text1"/>
          <w:kern w:val="0"/>
          <w:sz w:val="20"/>
          <w:szCs w:val="22"/>
          <w:lang w:eastAsia="en-US"/>
        </w:rPr>
        <w:t xml:space="preserve">Toby </w:t>
      </w:r>
      <w:proofErr w:type="spellStart"/>
      <w:r>
        <w:rPr>
          <w:rFonts w:eastAsiaTheme="minorHAnsi" w:cstheme="minorBidi"/>
          <w:color w:val="404040" w:themeColor="text1"/>
          <w:kern w:val="0"/>
          <w:sz w:val="20"/>
          <w:szCs w:val="22"/>
          <w:lang w:eastAsia="en-US"/>
        </w:rPr>
        <w:t>Philpott</w:t>
      </w:r>
      <w:proofErr w:type="spellEnd"/>
      <w:r>
        <w:rPr>
          <w:rFonts w:eastAsiaTheme="minorHAnsi" w:cstheme="minorBidi"/>
          <w:color w:val="404040" w:themeColor="text1"/>
          <w:kern w:val="0"/>
          <w:sz w:val="20"/>
          <w:szCs w:val="22"/>
          <w:lang w:eastAsia="en-US"/>
        </w:rPr>
        <w:t xml:space="preserve"> is a</w:t>
      </w:r>
      <w:r w:rsidR="00130997">
        <w:rPr>
          <w:rFonts w:eastAsiaTheme="minorHAnsi" w:cstheme="minorBidi"/>
          <w:color w:val="404040" w:themeColor="text1"/>
          <w:kern w:val="0"/>
          <w:sz w:val="20"/>
          <w:szCs w:val="22"/>
          <w:lang w:eastAsia="en-US"/>
        </w:rPr>
        <w:t>n</w:t>
      </w:r>
      <w:r>
        <w:rPr>
          <w:rFonts w:eastAsiaTheme="minorHAnsi" w:cstheme="minorBidi"/>
          <w:color w:val="404040" w:themeColor="text1"/>
          <w:kern w:val="0"/>
          <w:sz w:val="20"/>
          <w:szCs w:val="22"/>
          <w:lang w:eastAsia="en-US"/>
        </w:rPr>
        <w:t xml:space="preserve"> enterprise development consultant with more than 25 years’ experience supporting SMEs and Business Development Services providers. He has in</w:t>
      </w:r>
      <w:r w:rsidR="00130997">
        <w:rPr>
          <w:rFonts w:eastAsiaTheme="minorHAnsi" w:cstheme="minorBidi"/>
          <w:color w:val="404040" w:themeColor="text1"/>
          <w:kern w:val="0"/>
          <w:sz w:val="20"/>
          <w:szCs w:val="22"/>
          <w:lang w:eastAsia="en-US"/>
        </w:rPr>
        <w:t>-</w:t>
      </w:r>
      <w:r>
        <w:rPr>
          <w:rFonts w:eastAsiaTheme="minorHAnsi" w:cstheme="minorBidi"/>
          <w:color w:val="404040" w:themeColor="text1"/>
          <w:kern w:val="0"/>
          <w:sz w:val="20"/>
          <w:szCs w:val="22"/>
          <w:lang w:eastAsia="en-US"/>
        </w:rPr>
        <w:t xml:space="preserve">depth experience in capacity building and </w:t>
      </w:r>
      <w:proofErr w:type="gramStart"/>
      <w:r>
        <w:rPr>
          <w:rFonts w:eastAsiaTheme="minorHAnsi" w:cstheme="minorBidi"/>
          <w:color w:val="404040" w:themeColor="text1"/>
          <w:kern w:val="0"/>
          <w:sz w:val="20"/>
          <w:szCs w:val="22"/>
          <w:lang w:eastAsia="en-US"/>
        </w:rPr>
        <w:t>training business support organisation staff</w:t>
      </w:r>
      <w:proofErr w:type="gramEnd"/>
      <w:r>
        <w:rPr>
          <w:rFonts w:eastAsiaTheme="minorHAnsi" w:cstheme="minorBidi"/>
          <w:color w:val="404040" w:themeColor="text1"/>
          <w:kern w:val="0"/>
          <w:sz w:val="20"/>
          <w:szCs w:val="22"/>
          <w:lang w:eastAsia="en-US"/>
        </w:rPr>
        <w:t>, as well as providing advisory services to SMEs and clusters directly</w:t>
      </w:r>
      <w:r w:rsidR="00130997">
        <w:rPr>
          <w:rFonts w:eastAsiaTheme="minorHAnsi" w:cstheme="minorBidi"/>
          <w:color w:val="404040" w:themeColor="text1"/>
          <w:kern w:val="0"/>
          <w:sz w:val="20"/>
          <w:szCs w:val="22"/>
          <w:lang w:eastAsia="en-US"/>
        </w:rPr>
        <w:t>,</w:t>
      </w:r>
      <w:r>
        <w:rPr>
          <w:rFonts w:eastAsiaTheme="minorHAnsi" w:cstheme="minorBidi"/>
          <w:color w:val="404040" w:themeColor="text1"/>
          <w:kern w:val="0"/>
          <w:sz w:val="20"/>
          <w:szCs w:val="22"/>
          <w:lang w:eastAsia="en-US"/>
        </w:rPr>
        <w:t xml:space="preserve"> including working on SME-focused technical assistance projects </w:t>
      </w:r>
      <w:r w:rsidR="00130997">
        <w:rPr>
          <w:rFonts w:eastAsiaTheme="minorHAnsi" w:cstheme="minorBidi"/>
          <w:color w:val="404040" w:themeColor="text1"/>
          <w:kern w:val="0"/>
          <w:sz w:val="20"/>
          <w:szCs w:val="22"/>
          <w:lang w:eastAsia="en-US"/>
        </w:rPr>
        <w:t xml:space="preserve">to develop the capacity of potential and existing SME owner-managers (including textiles, agricultural and manufacturing-related). He also has solid experience in delivering training to Business Development Service providers on a range of business development topics, including competitiveness modelling, value chain analysis, training design and delivery and counselling to SMEs. </w:t>
      </w:r>
    </w:p>
    <w:p w:rsidR="00130997" w:rsidRPr="00130997" w:rsidRDefault="00130997" w:rsidP="00130997">
      <w:pPr>
        <w:pStyle w:val="BodyText"/>
        <w:jc w:val="both"/>
        <w:rPr>
          <w:rFonts w:eastAsiaTheme="minorHAnsi" w:cstheme="minorBidi"/>
          <w:b/>
          <w:color w:val="98002E" w:themeColor="text2"/>
          <w:kern w:val="0"/>
          <w:sz w:val="20"/>
          <w:szCs w:val="22"/>
          <w:lang w:eastAsia="en-US"/>
        </w:rPr>
      </w:pPr>
      <w:r>
        <w:rPr>
          <w:rFonts w:eastAsiaTheme="minorHAnsi" w:cstheme="minorBidi"/>
          <w:b/>
          <w:color w:val="98002E" w:themeColor="text2"/>
          <w:kern w:val="0"/>
          <w:sz w:val="20"/>
          <w:szCs w:val="22"/>
          <w:lang w:eastAsia="en-US"/>
        </w:rPr>
        <w:t xml:space="preserve">Richard Phillips – BDS </w:t>
      </w:r>
      <w:proofErr w:type="spellStart"/>
      <w:r>
        <w:rPr>
          <w:rFonts w:eastAsiaTheme="minorHAnsi" w:cstheme="minorBidi"/>
          <w:b/>
          <w:color w:val="98002E" w:themeColor="text2"/>
          <w:kern w:val="0"/>
          <w:sz w:val="20"/>
          <w:szCs w:val="22"/>
          <w:lang w:eastAsia="en-US"/>
        </w:rPr>
        <w:t>ToT</w:t>
      </w:r>
      <w:proofErr w:type="spellEnd"/>
      <w:r>
        <w:rPr>
          <w:rFonts w:eastAsiaTheme="minorHAnsi" w:cstheme="minorBidi"/>
          <w:b/>
          <w:color w:val="98002E" w:themeColor="text2"/>
          <w:kern w:val="0"/>
          <w:sz w:val="20"/>
          <w:szCs w:val="22"/>
          <w:lang w:eastAsia="en-US"/>
        </w:rPr>
        <w:t xml:space="preserve"> Expert</w:t>
      </w:r>
    </w:p>
    <w:p w:rsidR="00130997" w:rsidRDefault="00130997" w:rsidP="00130997">
      <w:pPr>
        <w:pStyle w:val="BodyText"/>
        <w:jc w:val="both"/>
        <w:rPr>
          <w:rFonts w:eastAsiaTheme="minorHAnsi" w:cstheme="minorBidi"/>
          <w:color w:val="404040" w:themeColor="text1"/>
          <w:kern w:val="0"/>
          <w:sz w:val="20"/>
          <w:szCs w:val="22"/>
          <w:lang w:eastAsia="en-US"/>
        </w:rPr>
      </w:pPr>
      <w:r w:rsidRPr="00130997">
        <w:rPr>
          <w:rFonts w:eastAsiaTheme="minorHAnsi" w:cstheme="minorBidi"/>
          <w:color w:val="404040" w:themeColor="text1"/>
          <w:kern w:val="0"/>
          <w:sz w:val="20"/>
          <w:szCs w:val="22"/>
          <w:lang w:eastAsia="en-US"/>
        </w:rPr>
        <w:t xml:space="preserve">Richard has more than 27 years of professional experience in the private sector, of which more than 17 years in international consultancy within SME environments in developing countries and emerging economies. He has worked with various Business Support Organisations and Business Intermediary Organisations to help them develop improved services and support for members, especially SMEs. </w:t>
      </w:r>
      <w:proofErr w:type="gramStart"/>
      <w:r w:rsidRPr="00130997">
        <w:rPr>
          <w:rFonts w:eastAsiaTheme="minorHAnsi" w:cstheme="minorBidi"/>
          <w:color w:val="404040" w:themeColor="text1"/>
          <w:kern w:val="0"/>
          <w:sz w:val="20"/>
          <w:szCs w:val="22"/>
          <w:lang w:eastAsia="en-US"/>
        </w:rPr>
        <w:t xml:space="preserve">Among other things he created and trained staff within a marketing department in the first Business Centre in the Ukraine; designed and delivered a post graduate course in marketing at a private business college in Poland; has developed business incubation programmes for “start-up” SMEs in Ireland, Hungary, Thailand, Viet Nam, Egypt, Turkey, Palestine </w:t>
      </w:r>
      <w:proofErr w:type="spellStart"/>
      <w:r w:rsidRPr="00130997">
        <w:rPr>
          <w:rFonts w:eastAsiaTheme="minorHAnsi" w:cstheme="minorBidi"/>
          <w:color w:val="404040" w:themeColor="text1"/>
          <w:kern w:val="0"/>
          <w:sz w:val="20"/>
          <w:szCs w:val="22"/>
          <w:lang w:eastAsia="en-US"/>
        </w:rPr>
        <w:t>etc</w:t>
      </w:r>
      <w:proofErr w:type="spellEnd"/>
      <w:r w:rsidRPr="00130997">
        <w:rPr>
          <w:rFonts w:eastAsiaTheme="minorHAnsi" w:cstheme="minorBidi"/>
          <w:color w:val="404040" w:themeColor="text1"/>
          <w:kern w:val="0"/>
          <w:sz w:val="20"/>
          <w:szCs w:val="22"/>
          <w:lang w:eastAsia="en-US"/>
        </w:rPr>
        <w:t xml:space="preserve"> and has developed technology transfer programmes for the development of SMEs in Thailand and Turkey.</w:t>
      </w:r>
      <w:proofErr w:type="gramEnd"/>
      <w:r w:rsidRPr="00130997">
        <w:rPr>
          <w:rFonts w:eastAsiaTheme="minorHAnsi" w:cstheme="minorBidi"/>
          <w:color w:val="404040" w:themeColor="text1"/>
          <w:kern w:val="0"/>
          <w:sz w:val="20"/>
          <w:szCs w:val="22"/>
          <w:lang w:eastAsia="en-US"/>
        </w:rPr>
        <w:t xml:space="preserve"> He has a strong background in developing and implementing marketing strategies and programmes and advising businesses on marketing strategies.</w:t>
      </w:r>
    </w:p>
    <w:p w:rsidR="002C2C4F" w:rsidRDefault="002C2C4F" w:rsidP="002C2C4F">
      <w:pPr>
        <w:pStyle w:val="NoSpacing"/>
        <w:jc w:val="both"/>
        <w:rPr>
          <w:b/>
          <w:color w:val="98002E" w:themeColor="text2"/>
        </w:rPr>
      </w:pPr>
      <w:r>
        <w:rPr>
          <w:b/>
          <w:color w:val="98002E" w:themeColor="text2"/>
        </w:rPr>
        <w:t xml:space="preserve">Christian </w:t>
      </w:r>
      <w:proofErr w:type="spellStart"/>
      <w:r>
        <w:rPr>
          <w:b/>
          <w:color w:val="98002E" w:themeColor="text2"/>
        </w:rPr>
        <w:t>Berthueil</w:t>
      </w:r>
      <w:proofErr w:type="spellEnd"/>
      <w:r>
        <w:rPr>
          <w:b/>
          <w:color w:val="98002E" w:themeColor="text2"/>
        </w:rPr>
        <w:t xml:space="preserve"> – Communications Skills and Client Relationship Training Expert</w:t>
      </w:r>
    </w:p>
    <w:p w:rsidR="002C2C4F" w:rsidRDefault="002C2C4F" w:rsidP="002C2C4F">
      <w:pPr>
        <w:pStyle w:val="NoSpacing"/>
        <w:jc w:val="both"/>
        <w:rPr>
          <w:b/>
          <w:color w:val="98002E" w:themeColor="text2"/>
        </w:rPr>
      </w:pPr>
    </w:p>
    <w:p w:rsidR="002C2C4F" w:rsidRDefault="002C2C4F" w:rsidP="002C2C4F">
      <w:pPr>
        <w:pStyle w:val="NoSpacing"/>
        <w:jc w:val="both"/>
        <w:rPr>
          <w:color w:val="404040" w:themeColor="text1"/>
        </w:rPr>
      </w:pPr>
      <w:r w:rsidRPr="0031438B">
        <w:rPr>
          <w:color w:val="404040" w:themeColor="text1"/>
        </w:rPr>
        <w:t xml:space="preserve">Christian holds a degree in Economics and a Masters in Business Administration. He has 40 years of experience in team management, audit, </w:t>
      </w:r>
      <w:proofErr w:type="gramStart"/>
      <w:r w:rsidRPr="0031438B">
        <w:rPr>
          <w:color w:val="404040" w:themeColor="text1"/>
        </w:rPr>
        <w:t>communication</w:t>
      </w:r>
      <w:proofErr w:type="gramEnd"/>
      <w:r w:rsidRPr="0031438B">
        <w:rPr>
          <w:color w:val="404040" w:themeColor="text1"/>
        </w:rPr>
        <w:t xml:space="preserve"> coaching and client relationships. He has been a trainer for European Institutions for more than 5 years on communication skills and techniques. </w:t>
      </w:r>
    </w:p>
    <w:p w:rsidR="00DC0A79" w:rsidRPr="0031438B" w:rsidRDefault="00DC0A79" w:rsidP="002C2C4F">
      <w:pPr>
        <w:pStyle w:val="NoSpacing"/>
        <w:jc w:val="both"/>
        <w:rPr>
          <w:color w:val="404040" w:themeColor="text1"/>
        </w:rPr>
      </w:pPr>
    </w:p>
    <w:p w:rsidR="00130997" w:rsidRDefault="00130997" w:rsidP="00130997">
      <w:pPr>
        <w:pStyle w:val="BodyText"/>
        <w:jc w:val="both"/>
        <w:rPr>
          <w:bCs/>
          <w:szCs w:val="18"/>
          <w:lang w:val="en-US"/>
        </w:rPr>
      </w:pPr>
      <w:r w:rsidRPr="00437910">
        <w:rPr>
          <w:rFonts w:eastAsiaTheme="minorHAnsi" w:cstheme="minorBidi"/>
          <w:b/>
          <w:color w:val="98002E" w:themeColor="text2"/>
          <w:kern w:val="0"/>
          <w:sz w:val="20"/>
          <w:szCs w:val="22"/>
          <w:lang w:eastAsia="en-US"/>
        </w:rPr>
        <w:t xml:space="preserve">Nsangu </w:t>
      </w:r>
      <w:proofErr w:type="spellStart"/>
      <w:r w:rsidRPr="00437910">
        <w:rPr>
          <w:rFonts w:eastAsiaTheme="minorHAnsi" w:cstheme="minorBidi"/>
          <w:b/>
          <w:color w:val="98002E" w:themeColor="text2"/>
          <w:kern w:val="0"/>
          <w:sz w:val="20"/>
          <w:szCs w:val="22"/>
          <w:lang w:eastAsia="en-US"/>
        </w:rPr>
        <w:t>Siwale</w:t>
      </w:r>
      <w:proofErr w:type="spellEnd"/>
      <w:r w:rsidRPr="00631E2F">
        <w:rPr>
          <w:bCs/>
          <w:szCs w:val="18"/>
          <w:lang w:val="en-US"/>
        </w:rPr>
        <w:t xml:space="preserve"> </w:t>
      </w:r>
      <w:r>
        <w:rPr>
          <w:bCs/>
          <w:szCs w:val="18"/>
          <w:lang w:val="en-US"/>
        </w:rPr>
        <w:t xml:space="preserve">– </w:t>
      </w:r>
      <w:r w:rsidRPr="00437910">
        <w:rPr>
          <w:rFonts w:eastAsiaTheme="minorHAnsi" w:cstheme="minorBidi"/>
          <w:b/>
          <w:color w:val="98002E" w:themeColor="text2"/>
          <w:kern w:val="0"/>
          <w:sz w:val="20"/>
          <w:szCs w:val="22"/>
          <w:lang w:eastAsia="en-US"/>
        </w:rPr>
        <w:t xml:space="preserve">BDS </w:t>
      </w:r>
      <w:r>
        <w:rPr>
          <w:rFonts w:eastAsiaTheme="minorHAnsi" w:cstheme="minorBidi"/>
          <w:b/>
          <w:color w:val="98002E" w:themeColor="text2"/>
          <w:kern w:val="0"/>
          <w:sz w:val="20"/>
          <w:szCs w:val="22"/>
          <w:lang w:eastAsia="en-US"/>
        </w:rPr>
        <w:t>Expert</w:t>
      </w:r>
    </w:p>
    <w:p w:rsidR="00130997" w:rsidRPr="00631E2F" w:rsidRDefault="00130997" w:rsidP="00130997">
      <w:pPr>
        <w:pStyle w:val="BodyText"/>
        <w:jc w:val="both"/>
        <w:rPr>
          <w:bCs/>
          <w:szCs w:val="18"/>
          <w:lang w:val="en-US"/>
        </w:rPr>
      </w:pPr>
      <w:r>
        <w:rPr>
          <w:rFonts w:eastAsiaTheme="minorHAnsi" w:cstheme="minorBidi"/>
          <w:color w:val="404040" w:themeColor="text1"/>
          <w:kern w:val="0"/>
          <w:sz w:val="20"/>
          <w:szCs w:val="22"/>
          <w:lang w:eastAsia="en-US"/>
        </w:rPr>
        <w:t xml:space="preserve">Nsangu </w:t>
      </w:r>
      <w:proofErr w:type="spellStart"/>
      <w:r>
        <w:rPr>
          <w:rFonts w:eastAsiaTheme="minorHAnsi" w:cstheme="minorBidi"/>
          <w:color w:val="404040" w:themeColor="text1"/>
          <w:kern w:val="0"/>
          <w:sz w:val="20"/>
          <w:szCs w:val="22"/>
          <w:lang w:eastAsia="en-US"/>
        </w:rPr>
        <w:t>Siwale</w:t>
      </w:r>
      <w:proofErr w:type="spellEnd"/>
      <w:r>
        <w:rPr>
          <w:rFonts w:eastAsiaTheme="minorHAnsi" w:cstheme="minorBidi"/>
          <w:color w:val="404040" w:themeColor="text1"/>
          <w:kern w:val="0"/>
          <w:sz w:val="20"/>
          <w:szCs w:val="22"/>
          <w:lang w:eastAsia="en-US"/>
        </w:rPr>
        <w:t xml:space="preserve"> </w:t>
      </w:r>
      <w:r w:rsidRPr="00437910">
        <w:rPr>
          <w:rFonts w:eastAsiaTheme="minorHAnsi" w:cstheme="minorBidi"/>
          <w:color w:val="404040" w:themeColor="text1"/>
          <w:kern w:val="0"/>
          <w:sz w:val="20"/>
          <w:szCs w:val="22"/>
          <w:lang w:eastAsia="en-US"/>
        </w:rPr>
        <w:t xml:space="preserve">has over 12 years’ of experience as a Business Development Services consultant and micro-finance expert. Most recently Nsangu was a senior Business Development Services consultant on the </w:t>
      </w:r>
      <w:proofErr w:type="spellStart"/>
      <w:r w:rsidRPr="00437910">
        <w:rPr>
          <w:rFonts w:eastAsiaTheme="minorHAnsi" w:cstheme="minorBidi"/>
          <w:color w:val="404040" w:themeColor="text1"/>
          <w:kern w:val="0"/>
          <w:sz w:val="20"/>
          <w:szCs w:val="22"/>
          <w:lang w:eastAsia="en-US"/>
        </w:rPr>
        <w:t>AfDB</w:t>
      </w:r>
      <w:proofErr w:type="spellEnd"/>
      <w:r w:rsidRPr="00437910">
        <w:rPr>
          <w:rFonts w:eastAsiaTheme="minorHAnsi" w:cstheme="minorBidi"/>
          <w:color w:val="404040" w:themeColor="text1"/>
          <w:kern w:val="0"/>
          <w:sz w:val="20"/>
          <w:szCs w:val="22"/>
          <w:lang w:eastAsia="en-US"/>
        </w:rPr>
        <w:t xml:space="preserve"> Africa SME programme, contracted to provide Technical Assistance to </w:t>
      </w:r>
      <w:proofErr w:type="spellStart"/>
      <w:r w:rsidRPr="00437910">
        <w:rPr>
          <w:rFonts w:eastAsiaTheme="minorHAnsi" w:cstheme="minorBidi"/>
          <w:color w:val="404040" w:themeColor="text1"/>
          <w:kern w:val="0"/>
          <w:sz w:val="20"/>
          <w:szCs w:val="22"/>
          <w:lang w:eastAsia="en-US"/>
        </w:rPr>
        <w:t>eSwatini</w:t>
      </w:r>
      <w:proofErr w:type="spellEnd"/>
      <w:r w:rsidRPr="00437910">
        <w:rPr>
          <w:rFonts w:eastAsiaTheme="minorHAnsi" w:cstheme="minorBidi"/>
          <w:color w:val="404040" w:themeColor="text1"/>
          <w:kern w:val="0"/>
          <w:sz w:val="20"/>
          <w:szCs w:val="22"/>
          <w:lang w:eastAsia="en-US"/>
        </w:rPr>
        <w:t xml:space="preserve"> Development Finance Corporation (FINCORP) and support in establishing a Business Development Services (BDS) Department, supporting the development and implementation of the Business Development Strategy, and Building Capacity of FINCORP Staff in Business Development Services subjects. From 2016 to 2018, Nsangu was a BDS expert on the EIB Microfinance Lending Operations to the Southern Africa MF/MSE Funds project. The project aimed at building capacity of MSMEs through provision of various Financial Literacy and Business Development Services (BDS), as well as facilitating Access to Finance (A2F) for MSMEs. Amongst other projects, Nsangu has recently worked on the Zambia Green Jobs programme as an ITC Access to Finance consultant, Broad-based Wealth and Job Creation in Zambia (Economic Empowerment through MSME Development) programme and </w:t>
      </w:r>
      <w:proofErr w:type="spellStart"/>
      <w:r w:rsidRPr="00437910">
        <w:rPr>
          <w:rFonts w:eastAsiaTheme="minorHAnsi" w:cstheme="minorBidi"/>
          <w:color w:val="404040" w:themeColor="text1"/>
          <w:kern w:val="0"/>
          <w:sz w:val="20"/>
          <w:szCs w:val="22"/>
          <w:lang w:eastAsia="en-US"/>
        </w:rPr>
        <w:t>Graca</w:t>
      </w:r>
      <w:proofErr w:type="spellEnd"/>
      <w:r w:rsidRPr="00437910">
        <w:rPr>
          <w:rFonts w:eastAsiaTheme="minorHAnsi" w:cstheme="minorBidi"/>
          <w:color w:val="404040" w:themeColor="text1"/>
          <w:kern w:val="0"/>
          <w:sz w:val="20"/>
          <w:szCs w:val="22"/>
          <w:lang w:eastAsia="en-US"/>
        </w:rPr>
        <w:t xml:space="preserve"> </w:t>
      </w:r>
      <w:proofErr w:type="spellStart"/>
      <w:r w:rsidRPr="00437910">
        <w:rPr>
          <w:rFonts w:eastAsiaTheme="minorHAnsi" w:cstheme="minorBidi"/>
          <w:color w:val="404040" w:themeColor="text1"/>
          <w:kern w:val="0"/>
          <w:sz w:val="20"/>
          <w:szCs w:val="22"/>
          <w:lang w:eastAsia="en-US"/>
        </w:rPr>
        <w:t>Machel</w:t>
      </w:r>
      <w:proofErr w:type="spellEnd"/>
      <w:r w:rsidRPr="00437910">
        <w:rPr>
          <w:rFonts w:eastAsiaTheme="minorHAnsi" w:cstheme="minorBidi"/>
          <w:color w:val="404040" w:themeColor="text1"/>
          <w:kern w:val="0"/>
          <w:sz w:val="20"/>
          <w:szCs w:val="22"/>
          <w:lang w:eastAsia="en-US"/>
        </w:rPr>
        <w:t xml:space="preserve"> Trust – Women Creating Wealth (GMT-WCW) programme as a mentor and business coach. Focus areas of the projects included planning and coordinating capacity building and training activities, preparation of training materials, mobilizing participants, stakeholder mapping, brokering and managing collaborations with stakeholders and partners, training needs assessments, </w:t>
      </w:r>
      <w:r w:rsidRPr="00437910">
        <w:rPr>
          <w:rFonts w:eastAsiaTheme="minorHAnsi" w:cstheme="minorBidi"/>
          <w:color w:val="404040" w:themeColor="text1"/>
          <w:kern w:val="0"/>
          <w:sz w:val="20"/>
          <w:szCs w:val="22"/>
          <w:lang w:eastAsia="en-US"/>
        </w:rPr>
        <w:lastRenderedPageBreak/>
        <w:t xml:space="preserve">delivery of trainings, one-on-one mentoring and coaching of SMEs and helping SMEs with credit applications. </w:t>
      </w:r>
    </w:p>
    <w:p w:rsidR="00937710" w:rsidRDefault="00937710" w:rsidP="00E40AEB">
      <w:pPr>
        <w:pStyle w:val="NoSpacing"/>
        <w:jc w:val="both"/>
        <w:rPr>
          <w:b/>
          <w:color w:val="98002E" w:themeColor="text2"/>
        </w:rPr>
      </w:pPr>
    </w:p>
    <w:p w:rsidR="00693EEB" w:rsidRDefault="00693EEB" w:rsidP="00E40AEB">
      <w:pPr>
        <w:pStyle w:val="NoSpacing"/>
        <w:jc w:val="both"/>
        <w:rPr>
          <w:b/>
          <w:color w:val="98002E" w:themeColor="text2"/>
        </w:rPr>
      </w:pPr>
      <w:r>
        <w:rPr>
          <w:b/>
          <w:color w:val="98002E" w:themeColor="text2"/>
        </w:rPr>
        <w:t xml:space="preserve">Rose Mageza </w:t>
      </w:r>
      <w:r w:rsidR="003C344A">
        <w:rPr>
          <w:b/>
          <w:color w:val="98002E" w:themeColor="text2"/>
        </w:rPr>
        <w:t>–</w:t>
      </w:r>
      <w:r>
        <w:rPr>
          <w:b/>
          <w:color w:val="98002E" w:themeColor="text2"/>
        </w:rPr>
        <w:t xml:space="preserve"> </w:t>
      </w:r>
      <w:r w:rsidR="003C344A">
        <w:rPr>
          <w:b/>
          <w:color w:val="98002E" w:themeColor="text2"/>
        </w:rPr>
        <w:t>Business Coach and Mentor</w:t>
      </w:r>
    </w:p>
    <w:p w:rsidR="003C344A" w:rsidRDefault="003C344A" w:rsidP="00E40AEB">
      <w:pPr>
        <w:pStyle w:val="NoSpacing"/>
        <w:jc w:val="both"/>
        <w:rPr>
          <w:b/>
          <w:color w:val="98002E" w:themeColor="text2"/>
        </w:rPr>
      </w:pPr>
    </w:p>
    <w:p w:rsidR="003C344A" w:rsidRDefault="003C344A" w:rsidP="00E40AEB">
      <w:pPr>
        <w:pStyle w:val="NoSpacing"/>
        <w:jc w:val="both"/>
        <w:rPr>
          <w:color w:val="404040" w:themeColor="text1"/>
        </w:rPr>
      </w:pPr>
      <w:r>
        <w:rPr>
          <w:color w:val="404040" w:themeColor="text1"/>
        </w:rPr>
        <w:t>Rose Mageza is a business</w:t>
      </w:r>
      <w:r w:rsidR="00EC0DD2">
        <w:rPr>
          <w:color w:val="404040" w:themeColor="text1"/>
        </w:rPr>
        <w:t xml:space="preserve"> coach and mentor with experience</w:t>
      </w:r>
      <w:r>
        <w:rPr>
          <w:color w:val="404040" w:themeColor="text1"/>
        </w:rPr>
        <w:t xml:space="preserve"> supporting micro, small and medium enterprises</w:t>
      </w:r>
      <w:r w:rsidR="00EC0DD2">
        <w:rPr>
          <w:color w:val="404040" w:themeColor="text1"/>
        </w:rPr>
        <w:t xml:space="preserve"> (MSMEs)</w:t>
      </w:r>
      <w:r>
        <w:rPr>
          <w:color w:val="404040" w:themeColor="text1"/>
        </w:rPr>
        <w:t xml:space="preserve"> t</w:t>
      </w:r>
      <w:r w:rsidR="00EC0DD2">
        <w:rPr>
          <w:color w:val="404040" w:themeColor="text1"/>
        </w:rPr>
        <w:t xml:space="preserve">o grow and develop; linking MSMEs to business opportunities; and assessing new venture opportunities for MSMEs. She is an accredited Trainer, and the Founder of an enterprise </w:t>
      </w:r>
      <w:proofErr w:type="gramStart"/>
      <w:r w:rsidR="00EC0DD2">
        <w:rPr>
          <w:color w:val="404040" w:themeColor="text1"/>
        </w:rPr>
        <w:t>development training</w:t>
      </w:r>
      <w:proofErr w:type="gramEnd"/>
      <w:r w:rsidR="00EC0DD2">
        <w:rPr>
          <w:color w:val="404040" w:themeColor="text1"/>
        </w:rPr>
        <w:t xml:space="preserve"> academy where she is responsible for developing learning programmes and ensuring quality management systems. </w:t>
      </w:r>
    </w:p>
    <w:p w:rsidR="003C344A" w:rsidRDefault="003C344A" w:rsidP="00E40AEB">
      <w:pPr>
        <w:pStyle w:val="NoSpacing"/>
        <w:jc w:val="both"/>
        <w:rPr>
          <w:color w:val="404040" w:themeColor="text1"/>
        </w:rPr>
      </w:pPr>
    </w:p>
    <w:p w:rsidR="003C344A" w:rsidRPr="003C344A" w:rsidRDefault="00EC0DD2" w:rsidP="00E40AEB">
      <w:pPr>
        <w:pStyle w:val="NoSpacing"/>
        <w:jc w:val="both"/>
        <w:rPr>
          <w:color w:val="98002E" w:themeColor="text2"/>
        </w:rPr>
      </w:pPr>
      <w:r>
        <w:rPr>
          <w:color w:val="404040" w:themeColor="text1"/>
        </w:rPr>
        <w:t>Rose</w:t>
      </w:r>
      <w:r w:rsidR="003C344A">
        <w:rPr>
          <w:color w:val="404040" w:themeColor="text1"/>
        </w:rPr>
        <w:t xml:space="preserve"> has particular experti</w:t>
      </w:r>
      <w:r>
        <w:rPr>
          <w:color w:val="404040" w:themeColor="text1"/>
        </w:rPr>
        <w:t>se in the hospitality sector;</w:t>
      </w:r>
      <w:r w:rsidR="003C344A">
        <w:rPr>
          <w:color w:val="404040" w:themeColor="text1"/>
        </w:rPr>
        <w:t xml:space="preserve"> </w:t>
      </w:r>
      <w:r>
        <w:rPr>
          <w:color w:val="404040" w:themeColor="text1"/>
        </w:rPr>
        <w:t xml:space="preserve">from 2011-2016 she managed a Guest House in South Africa and then went on to develop and facilitate hospitality training in accommodation and food and beverages services. </w:t>
      </w:r>
    </w:p>
    <w:p w:rsidR="00693EEB" w:rsidRDefault="00693EEB" w:rsidP="00E40AEB">
      <w:pPr>
        <w:pStyle w:val="NoSpacing"/>
        <w:jc w:val="both"/>
        <w:rPr>
          <w:b/>
          <w:color w:val="98002E" w:themeColor="text2"/>
        </w:rPr>
      </w:pPr>
    </w:p>
    <w:p w:rsidR="002C2C4F" w:rsidRDefault="002C2C4F" w:rsidP="00E40AEB">
      <w:pPr>
        <w:pStyle w:val="NoSpacing"/>
        <w:jc w:val="both"/>
        <w:rPr>
          <w:b/>
          <w:color w:val="98002E" w:themeColor="text2"/>
        </w:rPr>
      </w:pPr>
      <w:r>
        <w:rPr>
          <w:b/>
          <w:color w:val="98002E" w:themeColor="text2"/>
        </w:rPr>
        <w:t xml:space="preserve">Lisa </w:t>
      </w:r>
      <w:proofErr w:type="spellStart"/>
      <w:r>
        <w:rPr>
          <w:b/>
          <w:color w:val="98002E" w:themeColor="text2"/>
        </w:rPr>
        <w:t>Olufemi</w:t>
      </w:r>
      <w:proofErr w:type="spellEnd"/>
      <w:r>
        <w:rPr>
          <w:b/>
          <w:color w:val="98002E" w:themeColor="text2"/>
        </w:rPr>
        <w:t xml:space="preserve"> – Financial Training Design and Delivery Expert</w:t>
      </w:r>
    </w:p>
    <w:p w:rsidR="002C2C4F" w:rsidRDefault="002C2C4F" w:rsidP="00E40AEB">
      <w:pPr>
        <w:pStyle w:val="NoSpacing"/>
        <w:jc w:val="both"/>
        <w:rPr>
          <w:b/>
          <w:color w:val="98002E" w:themeColor="text2"/>
        </w:rPr>
      </w:pPr>
    </w:p>
    <w:p w:rsidR="002C2C4F" w:rsidRPr="0031438B" w:rsidRDefault="002C2C4F" w:rsidP="00E40AEB">
      <w:pPr>
        <w:pStyle w:val="NoSpacing"/>
        <w:jc w:val="both"/>
        <w:rPr>
          <w:color w:val="404040" w:themeColor="text1"/>
        </w:rPr>
      </w:pPr>
      <w:r w:rsidRPr="0031438B">
        <w:rPr>
          <w:color w:val="404040" w:themeColor="text1"/>
        </w:rPr>
        <w:t xml:space="preserve">Lisa is a Fellow of the ACCA with over 9 years audit experience, mainly dedicated to assignments for international funding institutions. As an accredited trainer, she has delivered and facilitated courses for international donors as well as designing and delivering training sessions within BDO to new recruits and peers. </w:t>
      </w:r>
    </w:p>
    <w:p w:rsidR="002C2C4F" w:rsidRDefault="002C2C4F" w:rsidP="00E40AEB">
      <w:pPr>
        <w:pStyle w:val="NoSpacing"/>
        <w:jc w:val="both"/>
        <w:rPr>
          <w:b/>
          <w:color w:val="98002E" w:themeColor="text2"/>
        </w:rPr>
      </w:pPr>
    </w:p>
    <w:p w:rsidR="002C2C4F" w:rsidRDefault="002C2C4F" w:rsidP="00E40AEB">
      <w:pPr>
        <w:pStyle w:val="NoSpacing"/>
        <w:jc w:val="both"/>
        <w:rPr>
          <w:b/>
          <w:color w:val="98002E" w:themeColor="text2"/>
        </w:rPr>
      </w:pPr>
      <w:r>
        <w:rPr>
          <w:b/>
          <w:color w:val="98002E" w:themeColor="text2"/>
        </w:rPr>
        <w:t xml:space="preserve">Guido </w:t>
      </w:r>
      <w:proofErr w:type="spellStart"/>
      <w:r>
        <w:rPr>
          <w:b/>
          <w:color w:val="98002E" w:themeColor="text2"/>
        </w:rPr>
        <w:t>Peiffer</w:t>
      </w:r>
      <w:proofErr w:type="spellEnd"/>
      <w:r>
        <w:rPr>
          <w:b/>
          <w:color w:val="98002E" w:themeColor="text2"/>
        </w:rPr>
        <w:t xml:space="preserve"> – Financial Management Training Expert</w:t>
      </w:r>
    </w:p>
    <w:p w:rsidR="002C2C4F" w:rsidRDefault="002C2C4F" w:rsidP="00E40AEB">
      <w:pPr>
        <w:pStyle w:val="NoSpacing"/>
        <w:jc w:val="both"/>
        <w:rPr>
          <w:b/>
          <w:color w:val="98002E" w:themeColor="text2"/>
        </w:rPr>
      </w:pPr>
    </w:p>
    <w:p w:rsidR="002C2C4F" w:rsidRPr="0031438B" w:rsidRDefault="002C2C4F" w:rsidP="00E40AEB">
      <w:pPr>
        <w:pStyle w:val="NoSpacing"/>
        <w:jc w:val="both"/>
        <w:rPr>
          <w:color w:val="98002E" w:themeColor="text2"/>
        </w:rPr>
      </w:pPr>
      <w:r w:rsidRPr="0031438B">
        <w:rPr>
          <w:color w:val="404040" w:themeColor="text1"/>
        </w:rPr>
        <w:t xml:space="preserve">Guido holds a degree in International Business Management and a Masters in Finance and Accountancy. He is an experienced finance professional with more than 20 years of experience in the private sector. He has been an accredited trainer for donor institutions since 2013 and </w:t>
      </w:r>
      <w:proofErr w:type="gramStart"/>
      <w:r w:rsidRPr="0031438B">
        <w:rPr>
          <w:color w:val="404040" w:themeColor="text1"/>
        </w:rPr>
        <w:t>is also</w:t>
      </w:r>
      <w:proofErr w:type="gramEnd"/>
      <w:r w:rsidRPr="0031438B">
        <w:rPr>
          <w:color w:val="404040" w:themeColor="text1"/>
        </w:rPr>
        <w:t xml:space="preserve"> a lecturer at the EPHEC Business School. He delivers courses in finance, accounting, risk management and financial viability.</w:t>
      </w:r>
      <w:r w:rsidRPr="0031438B">
        <w:rPr>
          <w:color w:val="98002E" w:themeColor="text2"/>
        </w:rPr>
        <w:t xml:space="preserve"> </w:t>
      </w:r>
    </w:p>
    <w:p w:rsidR="002C2C4F" w:rsidRDefault="002C2C4F" w:rsidP="00E40AEB">
      <w:pPr>
        <w:pStyle w:val="NoSpacing"/>
        <w:jc w:val="both"/>
        <w:rPr>
          <w:b/>
          <w:color w:val="98002E" w:themeColor="text2"/>
        </w:rPr>
      </w:pPr>
    </w:p>
    <w:p w:rsidR="00C207EF" w:rsidRDefault="00C207EF" w:rsidP="00E40AEB">
      <w:pPr>
        <w:pStyle w:val="NoSpacing"/>
        <w:jc w:val="both"/>
        <w:rPr>
          <w:b/>
          <w:color w:val="98002E" w:themeColor="text2"/>
        </w:rPr>
      </w:pPr>
      <w:r w:rsidRPr="00C207EF">
        <w:rPr>
          <w:b/>
          <w:color w:val="98002E" w:themeColor="text2"/>
        </w:rPr>
        <w:t>Jill Sawers –</w:t>
      </w:r>
      <w:r>
        <w:rPr>
          <w:b/>
          <w:color w:val="98002E" w:themeColor="text2"/>
        </w:rPr>
        <w:t xml:space="preserve"> Entrepreneurship and Innovation Expert</w:t>
      </w:r>
    </w:p>
    <w:p w:rsidR="00C207EF" w:rsidRDefault="00C207EF" w:rsidP="00E40AEB">
      <w:pPr>
        <w:pStyle w:val="NoSpacing"/>
        <w:jc w:val="both"/>
        <w:rPr>
          <w:b/>
          <w:color w:val="98002E" w:themeColor="text2"/>
        </w:rPr>
      </w:pPr>
    </w:p>
    <w:p w:rsidR="00C207EF" w:rsidRDefault="00C207EF" w:rsidP="00C207EF">
      <w:pPr>
        <w:pStyle w:val="NoSpacing"/>
        <w:jc w:val="both"/>
        <w:rPr>
          <w:color w:val="404040" w:themeColor="text1"/>
        </w:rPr>
      </w:pPr>
      <w:r w:rsidRPr="00C207EF">
        <w:rPr>
          <w:color w:val="404040" w:themeColor="text1"/>
        </w:rPr>
        <w:t xml:space="preserve">Jill Sawers </w:t>
      </w:r>
      <w:r>
        <w:rPr>
          <w:color w:val="404040" w:themeColor="text1"/>
        </w:rPr>
        <w:t xml:space="preserve">in an entrepreneurship and innovation expert with more than 25 years’ experience designing and implementing programmes </w:t>
      </w:r>
      <w:r w:rsidR="00437910">
        <w:rPr>
          <w:color w:val="404040" w:themeColor="text1"/>
        </w:rPr>
        <w:t>to stimulate innovat</w:t>
      </w:r>
      <w:r>
        <w:rPr>
          <w:color w:val="404040" w:themeColor="text1"/>
        </w:rPr>
        <w:t>i</w:t>
      </w:r>
      <w:r w:rsidR="00437910">
        <w:rPr>
          <w:color w:val="404040" w:themeColor="text1"/>
        </w:rPr>
        <w:t>o</w:t>
      </w:r>
      <w:r>
        <w:rPr>
          <w:color w:val="404040" w:themeColor="text1"/>
        </w:rPr>
        <w:t xml:space="preserve">n </w:t>
      </w:r>
      <w:r w:rsidR="00437910">
        <w:rPr>
          <w:color w:val="404040" w:themeColor="text1"/>
        </w:rPr>
        <w:t xml:space="preserve">and entrepreneurship in </w:t>
      </w:r>
      <w:r>
        <w:rPr>
          <w:color w:val="404040" w:themeColor="text1"/>
        </w:rPr>
        <w:t xml:space="preserve">various developing and emerging countries including, South Africa, Namibia, Mozambique and Tanzania. </w:t>
      </w:r>
      <w:r w:rsidR="00D50E40">
        <w:rPr>
          <w:color w:val="404040" w:themeColor="text1"/>
        </w:rPr>
        <w:t>Jill currently works as an Advisor to World Bank’</w:t>
      </w:r>
      <w:r w:rsidR="00437910">
        <w:rPr>
          <w:color w:val="404040" w:themeColor="text1"/>
        </w:rPr>
        <w:t xml:space="preserve">s InfoDev programme, </w:t>
      </w:r>
      <w:r w:rsidR="00D50E40">
        <w:rPr>
          <w:color w:val="404040" w:themeColor="text1"/>
        </w:rPr>
        <w:t xml:space="preserve">some of her work has involved providing technical assistance to an incubator in </w:t>
      </w:r>
      <w:proofErr w:type="gramStart"/>
      <w:r w:rsidR="00D50E40">
        <w:rPr>
          <w:color w:val="404040" w:themeColor="text1"/>
        </w:rPr>
        <w:t>Tanzania which</w:t>
      </w:r>
      <w:proofErr w:type="gramEnd"/>
      <w:r w:rsidR="00D50E40">
        <w:rPr>
          <w:color w:val="404040" w:themeColor="text1"/>
        </w:rPr>
        <w:t xml:space="preserve"> caters for ICT growth entrepreneurs, and designing and piloting a support programme for women entrepreneurs in Laos. Jill also leads a women-focused </w:t>
      </w:r>
      <w:proofErr w:type="gramStart"/>
      <w:r w:rsidR="00D50E40">
        <w:rPr>
          <w:color w:val="404040" w:themeColor="text1"/>
        </w:rPr>
        <w:t>entrepreneurship consulting</w:t>
      </w:r>
      <w:proofErr w:type="gramEnd"/>
      <w:r w:rsidR="00D50E40">
        <w:rPr>
          <w:color w:val="404040" w:themeColor="text1"/>
        </w:rPr>
        <w:t xml:space="preserve"> firm, and has developed a participant-centred training programmes for women growth-aspiring entrepreneurs, which includes a train-the-trainer component providing licensing to the certified trainers. </w:t>
      </w:r>
      <w:r w:rsidR="00437910">
        <w:rPr>
          <w:color w:val="404040" w:themeColor="text1"/>
        </w:rPr>
        <w:t xml:space="preserve">This has involved implementing a support programme for women entrepreneurs in Tanzania, focused on moving women in technology-enabled businesses onto a growth path. Jill </w:t>
      </w:r>
      <w:proofErr w:type="gramStart"/>
      <w:r w:rsidR="00437910">
        <w:rPr>
          <w:color w:val="404040" w:themeColor="text1"/>
        </w:rPr>
        <w:t>is based</w:t>
      </w:r>
      <w:proofErr w:type="gramEnd"/>
      <w:r w:rsidR="00437910">
        <w:rPr>
          <w:color w:val="404040" w:themeColor="text1"/>
        </w:rPr>
        <w:t xml:space="preserve"> in South Africa and holds a PhD in Technology Management, with the title of her thesis being: How SMEs can influence the successfulness of a partnership with a large company in the technology innovation sector. </w:t>
      </w:r>
    </w:p>
    <w:p w:rsidR="00D50E40" w:rsidRDefault="00D50E40" w:rsidP="00C207EF">
      <w:pPr>
        <w:pStyle w:val="NoSpacing"/>
        <w:jc w:val="both"/>
        <w:rPr>
          <w:color w:val="404040" w:themeColor="text1"/>
        </w:rPr>
      </w:pPr>
    </w:p>
    <w:p w:rsidR="00C207EF" w:rsidRPr="00A91C0F" w:rsidRDefault="00A91C0F" w:rsidP="00E40AEB">
      <w:pPr>
        <w:pStyle w:val="NoSpacing"/>
        <w:jc w:val="both"/>
        <w:rPr>
          <w:b/>
          <w:color w:val="98002E" w:themeColor="text2"/>
        </w:rPr>
      </w:pPr>
      <w:r w:rsidRPr="00A91C0F">
        <w:rPr>
          <w:b/>
          <w:color w:val="98002E" w:themeColor="text2"/>
        </w:rPr>
        <w:t xml:space="preserve">Alex </w:t>
      </w:r>
      <w:proofErr w:type="spellStart"/>
      <w:r w:rsidRPr="00A91C0F">
        <w:rPr>
          <w:b/>
          <w:color w:val="98002E" w:themeColor="text2"/>
        </w:rPr>
        <w:t>Valeta</w:t>
      </w:r>
      <w:proofErr w:type="spellEnd"/>
      <w:r w:rsidRPr="00A91C0F">
        <w:rPr>
          <w:b/>
          <w:color w:val="98002E" w:themeColor="text2"/>
        </w:rPr>
        <w:t xml:space="preserve"> – Agriculture Development</w:t>
      </w:r>
      <w:r w:rsidR="00693EEB">
        <w:rPr>
          <w:b/>
          <w:color w:val="98002E" w:themeColor="text2"/>
        </w:rPr>
        <w:t>, Tourism</w:t>
      </w:r>
      <w:r w:rsidRPr="00A91C0F">
        <w:rPr>
          <w:b/>
          <w:color w:val="98002E" w:themeColor="text2"/>
        </w:rPr>
        <w:t xml:space="preserve"> and Enterprise Development Expert</w:t>
      </w:r>
    </w:p>
    <w:p w:rsidR="00A91C0F" w:rsidRDefault="00A91C0F" w:rsidP="00437910">
      <w:pPr>
        <w:pStyle w:val="NoSpacing"/>
        <w:jc w:val="both"/>
        <w:rPr>
          <w:b/>
          <w:bCs/>
          <w:color w:val="685040"/>
          <w:szCs w:val="18"/>
          <w:lang w:val="en-US"/>
        </w:rPr>
      </w:pPr>
    </w:p>
    <w:p w:rsidR="00437910" w:rsidRDefault="00437910" w:rsidP="00E40AEB">
      <w:pPr>
        <w:pStyle w:val="NoSpacing"/>
        <w:jc w:val="both"/>
        <w:rPr>
          <w:color w:val="404040" w:themeColor="text1"/>
        </w:rPr>
      </w:pPr>
      <w:r w:rsidRPr="00693EEB">
        <w:rPr>
          <w:color w:val="404040" w:themeColor="text1"/>
        </w:rPr>
        <w:t xml:space="preserve">Alex </w:t>
      </w:r>
      <w:proofErr w:type="spellStart"/>
      <w:r w:rsidRPr="00693EEB">
        <w:rPr>
          <w:color w:val="404040" w:themeColor="text1"/>
        </w:rPr>
        <w:t>Valeta</w:t>
      </w:r>
      <w:proofErr w:type="spellEnd"/>
      <w:r w:rsidRPr="00693EEB">
        <w:rPr>
          <w:color w:val="404040" w:themeColor="text1"/>
        </w:rPr>
        <w:t xml:space="preserve"> is an agriculture development</w:t>
      </w:r>
      <w:r w:rsidR="00F305E6" w:rsidRPr="00693EEB">
        <w:rPr>
          <w:color w:val="404040" w:themeColor="text1"/>
        </w:rPr>
        <w:t>, tourism</w:t>
      </w:r>
      <w:r w:rsidRPr="00693EEB">
        <w:rPr>
          <w:color w:val="404040" w:themeColor="text1"/>
        </w:rPr>
        <w:t xml:space="preserve"> and enterprise development expert with 30 years of experience in providing business development sup</w:t>
      </w:r>
      <w:r w:rsidR="00F305E6" w:rsidRPr="00693EEB">
        <w:rPr>
          <w:color w:val="404040" w:themeColor="text1"/>
        </w:rPr>
        <w:t xml:space="preserve">port to smallholder farmers, </w:t>
      </w:r>
      <w:r w:rsidRPr="00693EEB">
        <w:rPr>
          <w:color w:val="404040" w:themeColor="text1"/>
        </w:rPr>
        <w:t>agricultural support institutions,</w:t>
      </w:r>
      <w:r w:rsidR="00F305E6" w:rsidRPr="00693EEB">
        <w:rPr>
          <w:color w:val="404040" w:themeColor="text1"/>
        </w:rPr>
        <w:t xml:space="preserve"> MSMEs in the hospitality and tourism sector, and tourism associations</w:t>
      </w:r>
      <w:r w:rsidRPr="00693EEB">
        <w:rPr>
          <w:color w:val="404040" w:themeColor="text1"/>
        </w:rPr>
        <w:t xml:space="preserve">. Recently he was engaged to develop a National Dairy Development Programme in </w:t>
      </w:r>
      <w:proofErr w:type="gramStart"/>
      <w:r w:rsidRPr="00693EEB">
        <w:rPr>
          <w:color w:val="404040" w:themeColor="text1"/>
        </w:rPr>
        <w:t>Zambia which</w:t>
      </w:r>
      <w:proofErr w:type="gramEnd"/>
      <w:r w:rsidRPr="00693EEB">
        <w:rPr>
          <w:color w:val="404040" w:themeColor="text1"/>
        </w:rPr>
        <w:t xml:space="preserve"> aimed to transform Milk Collection Centres into fully-fledged Dairy Business Hubs that provide value added services other than the consolidation of smallholder farmers’ milk, including access to feed, veterinary drugs, supplements and other business development services (BDS). </w:t>
      </w:r>
      <w:r w:rsidR="00F305E6" w:rsidRPr="00693EEB">
        <w:rPr>
          <w:color w:val="404040" w:themeColor="text1"/>
        </w:rPr>
        <w:t xml:space="preserve">He </w:t>
      </w:r>
      <w:proofErr w:type="gramStart"/>
      <w:r w:rsidR="00F305E6" w:rsidRPr="00693EEB">
        <w:rPr>
          <w:color w:val="404040" w:themeColor="text1"/>
        </w:rPr>
        <w:t>was also recently engaged</w:t>
      </w:r>
      <w:proofErr w:type="gramEnd"/>
      <w:r w:rsidR="00F305E6" w:rsidRPr="00693EEB">
        <w:rPr>
          <w:color w:val="404040" w:themeColor="text1"/>
        </w:rPr>
        <w:t xml:space="preserve"> as a Tourism Advisor on a USAID funded project where he provided capacity building and training of tourism entrepreneurs and associations in customer care, marketing, financial management, operations in addition to market access technical assistance. This also involved providing technical assistance in organizational development to the Tourism Council of Zambia, </w:t>
      </w:r>
      <w:r w:rsidR="00F305E6" w:rsidRPr="00693EEB">
        <w:rPr>
          <w:color w:val="404040" w:themeColor="text1"/>
        </w:rPr>
        <w:lastRenderedPageBreak/>
        <w:t xml:space="preserve">Hotel Catering Association of Zambia and Travel Agents Association of Zambia. Alex </w:t>
      </w:r>
      <w:proofErr w:type="gramStart"/>
      <w:r w:rsidR="00F305E6" w:rsidRPr="00693EEB">
        <w:rPr>
          <w:color w:val="404040" w:themeColor="text1"/>
        </w:rPr>
        <w:t>is based</w:t>
      </w:r>
      <w:proofErr w:type="gramEnd"/>
      <w:r w:rsidR="00F305E6" w:rsidRPr="00693EEB">
        <w:rPr>
          <w:color w:val="404040" w:themeColor="text1"/>
        </w:rPr>
        <w:t xml:space="preserve"> in Zambia and is pursuing an MBA.</w:t>
      </w:r>
    </w:p>
    <w:commentRangeEnd w:id="79"/>
    <w:p w:rsidR="00693EEB" w:rsidRDefault="00057005" w:rsidP="00693EEB">
      <w:pPr>
        <w:pStyle w:val="NoSpacing"/>
        <w:jc w:val="both"/>
        <w:rPr>
          <w:color w:val="404040" w:themeColor="text1"/>
        </w:rPr>
      </w:pPr>
      <w:r>
        <w:rPr>
          <w:rStyle w:val="CommentReference"/>
        </w:rPr>
        <w:commentReference w:id="79"/>
      </w:r>
    </w:p>
    <w:p w:rsidR="00937710" w:rsidRDefault="00937710" w:rsidP="00693EEB">
      <w:pPr>
        <w:pStyle w:val="NoSpacing"/>
        <w:jc w:val="both"/>
        <w:rPr>
          <w:b/>
          <w:color w:val="98002E" w:themeColor="text2"/>
        </w:rPr>
      </w:pPr>
    </w:p>
    <w:p w:rsidR="006A36F7" w:rsidRDefault="00D31EF9" w:rsidP="00057D7C">
      <w:pPr>
        <w:pStyle w:val="NumHeading"/>
        <w:numPr>
          <w:ilvl w:val="0"/>
          <w:numId w:val="0"/>
        </w:numPr>
      </w:pPr>
      <w:r w:rsidRPr="00D31EF9">
        <w:lastRenderedPageBreak/>
        <w:t>Summary of outstan</w:t>
      </w:r>
      <w:r w:rsidRPr="00057D7C">
        <w:t>d</w:t>
      </w:r>
      <w:r>
        <w:t>i</w:t>
      </w:r>
      <w:r w:rsidRPr="00057D7C">
        <w:t>ng training</w:t>
      </w:r>
    </w:p>
    <w:p w:rsidR="002342F1" w:rsidRPr="00057D7C" w:rsidRDefault="00DC0A79" w:rsidP="00057D7C">
      <w:pPr>
        <w:pStyle w:val="Heading2"/>
        <w:rPr>
          <w:color w:val="404040" w:themeColor="text1"/>
          <w:szCs w:val="22"/>
        </w:rPr>
      </w:pPr>
      <w:r>
        <w:rPr>
          <w:rFonts w:eastAsiaTheme="minorHAnsi" w:cstheme="minorBidi"/>
          <w:color w:val="404040" w:themeColor="text1"/>
          <w:szCs w:val="22"/>
          <w:lang w:eastAsia="en-US"/>
        </w:rPr>
        <w:t>The below schedule provides an</w:t>
      </w:r>
      <w:r w:rsidR="002342F1" w:rsidRPr="00057D7C">
        <w:rPr>
          <w:rFonts w:eastAsiaTheme="minorHAnsi" w:cstheme="minorBidi"/>
          <w:color w:val="404040" w:themeColor="text1"/>
          <w:szCs w:val="22"/>
          <w:lang w:eastAsia="en-US"/>
        </w:rPr>
        <w:t xml:space="preserve"> overview of the training still to be delivered along with timelines for training content production and training delivery. </w:t>
      </w:r>
    </w:p>
    <w:p w:rsidR="006A36F7" w:rsidRDefault="006A36F7" w:rsidP="00693EEB">
      <w:pPr>
        <w:pStyle w:val="NoSpacing"/>
        <w:jc w:val="both"/>
        <w:rPr>
          <w:bCs/>
          <w:color w:val="685040"/>
          <w:szCs w:val="18"/>
          <w:lang w:val="en-US"/>
        </w:rPr>
      </w:pPr>
    </w:p>
    <w:tbl>
      <w:tblPr>
        <w:tblStyle w:val="TableGrid3"/>
        <w:tblpPr w:leftFromText="180" w:rightFromText="180" w:vertAnchor="text" w:horzAnchor="margin" w:tblpY="65"/>
        <w:tblW w:w="5000" w:type="pct"/>
        <w:tblLook w:val="04A0" w:firstRow="1" w:lastRow="0" w:firstColumn="1" w:lastColumn="0" w:noHBand="0" w:noVBand="1"/>
      </w:tblPr>
      <w:tblGrid>
        <w:gridCol w:w="1725"/>
        <w:gridCol w:w="4519"/>
        <w:gridCol w:w="1600"/>
        <w:gridCol w:w="1404"/>
      </w:tblGrid>
      <w:tr w:rsidR="006A36F7" w:rsidTr="00057D7C">
        <w:tc>
          <w:tcPr>
            <w:tcW w:w="933" w:type="pct"/>
            <w:tcBorders>
              <w:top w:val="single" w:sz="4" w:space="0" w:color="auto"/>
              <w:left w:val="single" w:sz="4" w:space="0" w:color="auto"/>
              <w:bottom w:val="single" w:sz="4" w:space="0" w:color="auto"/>
              <w:right w:val="single" w:sz="4" w:space="0" w:color="auto"/>
            </w:tcBorders>
            <w:shd w:val="clear" w:color="auto" w:fill="98002E" w:themeFill="text2"/>
            <w:hideMark/>
          </w:tcPr>
          <w:p w:rsidR="006A36F7" w:rsidRPr="00057D7C" w:rsidRDefault="006A36F7">
            <w:pPr>
              <w:pStyle w:val="BodyText"/>
              <w:rPr>
                <w:rFonts w:eastAsia="Calibri"/>
                <w:b/>
                <w:color w:val="auto"/>
                <w:kern w:val="0"/>
                <w:sz w:val="20"/>
                <w:szCs w:val="22"/>
                <w:lang w:eastAsia="en-US"/>
              </w:rPr>
            </w:pPr>
            <w:r w:rsidRPr="00057D7C">
              <w:rPr>
                <w:rFonts w:eastAsia="Calibri"/>
                <w:b/>
                <w:color w:val="auto"/>
                <w:kern w:val="0"/>
                <w:sz w:val="20"/>
                <w:szCs w:val="22"/>
                <w:lang w:eastAsia="en-US"/>
              </w:rPr>
              <w:t>Training</w:t>
            </w:r>
          </w:p>
        </w:tc>
        <w:tc>
          <w:tcPr>
            <w:tcW w:w="2443" w:type="pct"/>
            <w:tcBorders>
              <w:top w:val="single" w:sz="4" w:space="0" w:color="auto"/>
              <w:left w:val="single" w:sz="4" w:space="0" w:color="auto"/>
              <w:bottom w:val="single" w:sz="4" w:space="0" w:color="auto"/>
              <w:right w:val="single" w:sz="4" w:space="0" w:color="auto"/>
            </w:tcBorders>
            <w:shd w:val="clear" w:color="auto" w:fill="98002E" w:themeFill="text2"/>
            <w:hideMark/>
          </w:tcPr>
          <w:p w:rsidR="006A36F7" w:rsidRPr="00057D7C" w:rsidRDefault="006A36F7">
            <w:pPr>
              <w:pStyle w:val="BodyText"/>
              <w:rPr>
                <w:rFonts w:eastAsia="Calibri"/>
                <w:b/>
                <w:color w:val="auto"/>
                <w:kern w:val="0"/>
                <w:sz w:val="20"/>
                <w:szCs w:val="22"/>
                <w:lang w:eastAsia="en-US"/>
              </w:rPr>
            </w:pPr>
            <w:r w:rsidRPr="00057D7C">
              <w:rPr>
                <w:rFonts w:eastAsia="Calibri"/>
                <w:b/>
                <w:color w:val="auto"/>
                <w:kern w:val="0"/>
                <w:sz w:val="20"/>
                <w:szCs w:val="22"/>
                <w:lang w:eastAsia="en-US"/>
              </w:rPr>
              <w:t>Content</w:t>
            </w:r>
          </w:p>
        </w:tc>
        <w:tc>
          <w:tcPr>
            <w:tcW w:w="865" w:type="pct"/>
            <w:tcBorders>
              <w:top w:val="single" w:sz="4" w:space="0" w:color="auto"/>
              <w:left w:val="single" w:sz="4" w:space="0" w:color="auto"/>
              <w:bottom w:val="single" w:sz="4" w:space="0" w:color="auto"/>
              <w:right w:val="single" w:sz="4" w:space="0" w:color="auto"/>
            </w:tcBorders>
            <w:shd w:val="clear" w:color="auto" w:fill="98002E" w:themeFill="text2"/>
            <w:hideMark/>
          </w:tcPr>
          <w:p w:rsidR="006A36F7" w:rsidRPr="00057D7C" w:rsidRDefault="006A36F7" w:rsidP="00A711F0">
            <w:pPr>
              <w:pStyle w:val="BodyText"/>
              <w:rPr>
                <w:rFonts w:eastAsia="Calibri"/>
                <w:b/>
                <w:color w:val="FFFFFF" w:themeColor="background1"/>
                <w:kern w:val="0"/>
                <w:sz w:val="20"/>
                <w:szCs w:val="20"/>
                <w:lang w:eastAsia="en-US"/>
              </w:rPr>
            </w:pPr>
            <w:r w:rsidRPr="00057D7C">
              <w:rPr>
                <w:rFonts w:eastAsia="Calibri"/>
                <w:b/>
                <w:color w:val="FFFFFF" w:themeColor="background1"/>
                <w:kern w:val="0"/>
                <w:sz w:val="20"/>
                <w:szCs w:val="20"/>
                <w:lang w:eastAsia="en-US"/>
              </w:rPr>
              <w:t xml:space="preserve">Content </w:t>
            </w:r>
            <w:r w:rsidR="00A711F0">
              <w:rPr>
                <w:rFonts w:eastAsia="Calibri"/>
                <w:b/>
                <w:color w:val="FFFFFF" w:themeColor="background1"/>
                <w:kern w:val="0"/>
                <w:sz w:val="20"/>
                <w:szCs w:val="20"/>
                <w:lang w:eastAsia="en-US"/>
              </w:rPr>
              <w:t>to be shared with BEDCO</w:t>
            </w:r>
          </w:p>
        </w:tc>
        <w:tc>
          <w:tcPr>
            <w:tcW w:w="760" w:type="pct"/>
            <w:tcBorders>
              <w:top w:val="single" w:sz="4" w:space="0" w:color="auto"/>
              <w:left w:val="single" w:sz="4" w:space="0" w:color="auto"/>
              <w:bottom w:val="single" w:sz="4" w:space="0" w:color="auto"/>
              <w:right w:val="single" w:sz="4" w:space="0" w:color="auto"/>
            </w:tcBorders>
            <w:shd w:val="clear" w:color="auto" w:fill="98002E" w:themeFill="text2"/>
            <w:hideMark/>
          </w:tcPr>
          <w:p w:rsidR="006A36F7" w:rsidRPr="00057D7C" w:rsidRDefault="006A36F7">
            <w:pPr>
              <w:pStyle w:val="BodyText"/>
              <w:rPr>
                <w:rFonts w:eastAsia="Calibri"/>
                <w:b/>
                <w:color w:val="FFFFFF" w:themeColor="background1"/>
                <w:kern w:val="0"/>
                <w:sz w:val="20"/>
                <w:szCs w:val="20"/>
                <w:lang w:eastAsia="en-US"/>
              </w:rPr>
            </w:pPr>
            <w:r w:rsidRPr="00057D7C">
              <w:rPr>
                <w:rFonts w:eastAsia="Calibri"/>
                <w:b/>
                <w:color w:val="FFFFFF" w:themeColor="background1"/>
                <w:kern w:val="0"/>
                <w:sz w:val="20"/>
                <w:szCs w:val="20"/>
                <w:lang w:eastAsia="en-US"/>
              </w:rPr>
              <w:t>Delivery</w:t>
            </w:r>
          </w:p>
        </w:tc>
      </w:tr>
      <w:tr w:rsidR="006A36F7" w:rsidTr="00057D7C">
        <w:tc>
          <w:tcPr>
            <w:tcW w:w="933" w:type="pct"/>
            <w:tcBorders>
              <w:top w:val="single" w:sz="4" w:space="0" w:color="auto"/>
              <w:left w:val="single" w:sz="4" w:space="0" w:color="auto"/>
              <w:bottom w:val="single" w:sz="4" w:space="0" w:color="auto"/>
              <w:right w:val="single" w:sz="4" w:space="0" w:color="auto"/>
            </w:tcBorders>
            <w:hideMark/>
          </w:tcPr>
          <w:p w:rsidR="006A36F7" w:rsidRDefault="006A36F7">
            <w:pPr>
              <w:pStyle w:val="BodyText"/>
              <w:rPr>
                <w:rFonts w:eastAsia="Calibri"/>
                <w:color w:val="auto"/>
                <w:kern w:val="0"/>
                <w:sz w:val="20"/>
                <w:szCs w:val="22"/>
                <w:lang w:eastAsia="en-US"/>
              </w:rPr>
            </w:pPr>
            <w:r>
              <w:rPr>
                <w:rFonts w:eastAsia="Calibri"/>
                <w:color w:val="auto"/>
                <w:kern w:val="0"/>
                <w:sz w:val="20"/>
                <w:szCs w:val="22"/>
                <w:lang w:eastAsia="en-US"/>
              </w:rPr>
              <w:t>BDSP Induction Session</w:t>
            </w:r>
          </w:p>
        </w:tc>
        <w:tc>
          <w:tcPr>
            <w:tcW w:w="2443" w:type="pct"/>
            <w:tcBorders>
              <w:top w:val="single" w:sz="4" w:space="0" w:color="auto"/>
              <w:left w:val="single" w:sz="4" w:space="0" w:color="auto"/>
              <w:bottom w:val="single" w:sz="4" w:space="0" w:color="auto"/>
              <w:right w:val="single" w:sz="4" w:space="0" w:color="auto"/>
            </w:tcBorders>
            <w:hideMark/>
          </w:tcPr>
          <w:p w:rsidR="00D31EF9" w:rsidRDefault="00D31EF9" w:rsidP="006A36F7">
            <w:pPr>
              <w:pStyle w:val="ListParagraph"/>
              <w:numPr>
                <w:ilvl w:val="0"/>
                <w:numId w:val="62"/>
              </w:numPr>
              <w:jc w:val="both"/>
            </w:pPr>
            <w:r>
              <w:t xml:space="preserve">Overview of </w:t>
            </w:r>
            <w:r w:rsidR="00A711F0">
              <w:t xml:space="preserve">PED </w:t>
            </w:r>
            <w:proofErr w:type="spellStart"/>
            <w:r w:rsidR="00A711F0">
              <w:t>programme</w:t>
            </w:r>
            <w:proofErr w:type="spellEnd"/>
            <w:r w:rsidR="00A711F0">
              <w:t xml:space="preserve"> and role of BDSPs;</w:t>
            </w:r>
          </w:p>
          <w:p w:rsidR="00D31EF9" w:rsidRDefault="00A711F0" w:rsidP="006A36F7">
            <w:pPr>
              <w:pStyle w:val="ListParagraph"/>
              <w:numPr>
                <w:ilvl w:val="0"/>
                <w:numId w:val="62"/>
              </w:numPr>
              <w:jc w:val="both"/>
            </w:pPr>
            <w:r>
              <w:t>Overview of BDS ecosystem in Lesotho;</w:t>
            </w:r>
          </w:p>
          <w:p w:rsidR="00A711F0" w:rsidRDefault="00A711F0" w:rsidP="006A36F7">
            <w:pPr>
              <w:pStyle w:val="ListParagraph"/>
              <w:numPr>
                <w:ilvl w:val="0"/>
                <w:numId w:val="62"/>
              </w:numPr>
              <w:jc w:val="both"/>
            </w:pPr>
            <w:r>
              <w:t xml:space="preserve">Overview of the BDSP training </w:t>
            </w:r>
            <w:proofErr w:type="spellStart"/>
            <w:r>
              <w:t>programme</w:t>
            </w:r>
            <w:proofErr w:type="spellEnd"/>
            <w:r>
              <w:t xml:space="preserve"> – what has been covered to date and what is still to take place including modules and timing; </w:t>
            </w:r>
          </w:p>
          <w:p w:rsidR="00D31EF9" w:rsidRDefault="00A711F0" w:rsidP="006A36F7">
            <w:pPr>
              <w:pStyle w:val="ListParagraph"/>
              <w:numPr>
                <w:ilvl w:val="0"/>
                <w:numId w:val="62"/>
              </w:numPr>
              <w:jc w:val="both"/>
            </w:pPr>
            <w:r>
              <w:t>Next steps following training; and</w:t>
            </w:r>
          </w:p>
          <w:p w:rsidR="006A36F7" w:rsidRDefault="00A711F0" w:rsidP="006A36F7">
            <w:pPr>
              <w:pStyle w:val="BodyText"/>
              <w:numPr>
                <w:ilvl w:val="0"/>
                <w:numId w:val="62"/>
              </w:numPr>
              <w:rPr>
                <w:rFonts w:eastAsia="Calibri"/>
                <w:color w:val="auto"/>
                <w:kern w:val="0"/>
                <w:sz w:val="20"/>
                <w:szCs w:val="22"/>
                <w:lang w:eastAsia="en-US"/>
              </w:rPr>
            </w:pPr>
            <w:proofErr w:type="gramStart"/>
            <w:r>
              <w:rPr>
                <w:rFonts w:eastAsia="Calibri"/>
                <w:color w:val="auto"/>
                <w:kern w:val="0"/>
                <w:sz w:val="20"/>
                <w:szCs w:val="22"/>
                <w:lang w:eastAsia="en-US"/>
              </w:rPr>
              <w:t>Q&amp;A.</w:t>
            </w:r>
            <w:proofErr w:type="gramEnd"/>
          </w:p>
          <w:p w:rsidR="006A36F7" w:rsidRDefault="006A36F7">
            <w:pPr>
              <w:pStyle w:val="BodyText"/>
              <w:rPr>
                <w:rFonts w:eastAsia="Calibri"/>
                <w:color w:val="auto"/>
                <w:kern w:val="0"/>
                <w:sz w:val="20"/>
                <w:szCs w:val="22"/>
                <w:lang w:eastAsia="en-US"/>
              </w:rPr>
            </w:pPr>
            <w:r>
              <w:rPr>
                <w:rFonts w:eastAsia="Calibri"/>
                <w:color w:val="auto"/>
                <w:kern w:val="0"/>
                <w:sz w:val="20"/>
                <w:szCs w:val="22"/>
                <w:lang w:eastAsia="en-US"/>
              </w:rPr>
              <w:t>Duration: ¼ day</w:t>
            </w:r>
          </w:p>
        </w:tc>
        <w:tc>
          <w:tcPr>
            <w:tcW w:w="865" w:type="pct"/>
            <w:tcBorders>
              <w:top w:val="single" w:sz="4" w:space="0" w:color="auto"/>
              <w:left w:val="single" w:sz="4" w:space="0" w:color="auto"/>
              <w:bottom w:val="single" w:sz="4" w:space="0" w:color="auto"/>
              <w:right w:val="single" w:sz="4" w:space="0" w:color="auto"/>
            </w:tcBorders>
            <w:hideMark/>
          </w:tcPr>
          <w:p w:rsidR="006A36F7" w:rsidRPr="00057D7C" w:rsidRDefault="00EE3991" w:rsidP="000048A6">
            <w:pPr>
              <w:pStyle w:val="BodyText"/>
              <w:rPr>
                <w:rFonts w:eastAsia="Calibri"/>
                <w:color w:val="auto"/>
                <w:kern w:val="0"/>
                <w:sz w:val="20"/>
                <w:szCs w:val="22"/>
                <w:lang w:eastAsia="en-US"/>
              </w:rPr>
            </w:pPr>
            <w:r w:rsidRPr="00057D7C">
              <w:rPr>
                <w:rFonts w:eastAsia="Calibri"/>
                <w:color w:val="auto"/>
                <w:kern w:val="0"/>
                <w:sz w:val="20"/>
                <w:szCs w:val="22"/>
                <w:lang w:eastAsia="en-US"/>
              </w:rPr>
              <w:t>27th January</w:t>
            </w:r>
          </w:p>
        </w:tc>
        <w:tc>
          <w:tcPr>
            <w:tcW w:w="760" w:type="pct"/>
            <w:vMerge w:val="restart"/>
            <w:tcBorders>
              <w:top w:val="single" w:sz="4" w:space="0" w:color="auto"/>
              <w:left w:val="single" w:sz="4" w:space="0" w:color="auto"/>
              <w:bottom w:val="single" w:sz="4" w:space="0" w:color="auto"/>
              <w:right w:val="single" w:sz="4" w:space="0" w:color="auto"/>
            </w:tcBorders>
            <w:hideMark/>
          </w:tcPr>
          <w:p w:rsidR="006A36F7" w:rsidRPr="00057D7C" w:rsidRDefault="006A36F7">
            <w:pPr>
              <w:pStyle w:val="BodyText"/>
              <w:rPr>
                <w:rFonts w:eastAsia="Calibri"/>
                <w:color w:val="auto"/>
                <w:kern w:val="0"/>
                <w:sz w:val="20"/>
                <w:szCs w:val="22"/>
                <w:lang w:eastAsia="en-US"/>
              </w:rPr>
            </w:pPr>
            <w:r w:rsidRPr="00057D7C">
              <w:rPr>
                <w:rFonts w:eastAsia="Calibri"/>
                <w:color w:val="auto"/>
                <w:kern w:val="0"/>
                <w:sz w:val="20"/>
                <w:szCs w:val="22"/>
                <w:lang w:eastAsia="en-US"/>
              </w:rPr>
              <w:t>w/c 24th February 2020</w:t>
            </w:r>
          </w:p>
          <w:p w:rsidR="002342F1" w:rsidRPr="00057D7C" w:rsidRDefault="00B3515B">
            <w:pPr>
              <w:pStyle w:val="BodyText"/>
              <w:rPr>
                <w:rFonts w:eastAsia="Calibri"/>
                <w:color w:val="auto"/>
                <w:kern w:val="0"/>
                <w:sz w:val="20"/>
                <w:szCs w:val="22"/>
                <w:lang w:eastAsia="en-US"/>
              </w:rPr>
            </w:pPr>
            <w:r w:rsidRPr="00057D7C">
              <w:rPr>
                <w:rFonts w:eastAsia="Calibri"/>
                <w:color w:val="auto"/>
                <w:kern w:val="0"/>
                <w:sz w:val="20"/>
                <w:szCs w:val="22"/>
                <w:lang w:eastAsia="en-US"/>
              </w:rPr>
              <w:t>(c</w:t>
            </w:r>
            <w:r w:rsidR="002342F1" w:rsidRPr="00057D7C">
              <w:rPr>
                <w:rFonts w:eastAsia="Calibri"/>
                <w:color w:val="auto"/>
                <w:kern w:val="0"/>
                <w:sz w:val="20"/>
                <w:szCs w:val="22"/>
                <w:lang w:eastAsia="en-US"/>
              </w:rPr>
              <w:t>ombined session)</w:t>
            </w:r>
          </w:p>
        </w:tc>
      </w:tr>
      <w:tr w:rsidR="006A36F7" w:rsidTr="00057D7C">
        <w:tc>
          <w:tcPr>
            <w:tcW w:w="933" w:type="pct"/>
            <w:tcBorders>
              <w:top w:val="single" w:sz="4" w:space="0" w:color="auto"/>
              <w:left w:val="single" w:sz="4" w:space="0" w:color="auto"/>
              <w:bottom w:val="single" w:sz="4" w:space="0" w:color="auto"/>
              <w:right w:val="single" w:sz="4" w:space="0" w:color="auto"/>
            </w:tcBorders>
            <w:hideMark/>
          </w:tcPr>
          <w:p w:rsidR="006A36F7" w:rsidRDefault="000048A6">
            <w:pPr>
              <w:pStyle w:val="BodyText"/>
              <w:rPr>
                <w:rFonts w:eastAsia="Calibri"/>
                <w:color w:val="auto"/>
                <w:kern w:val="0"/>
                <w:sz w:val="20"/>
                <w:szCs w:val="22"/>
                <w:lang w:eastAsia="en-US"/>
              </w:rPr>
            </w:pPr>
            <w:r>
              <w:rPr>
                <w:rFonts w:eastAsia="Calibri"/>
                <w:color w:val="auto"/>
                <w:kern w:val="0"/>
                <w:sz w:val="20"/>
                <w:szCs w:val="22"/>
                <w:lang w:eastAsia="en-US"/>
              </w:rPr>
              <w:t>Module 1.2</w:t>
            </w:r>
            <w:r w:rsidR="006A36F7">
              <w:rPr>
                <w:rFonts w:eastAsia="Calibri"/>
                <w:color w:val="auto"/>
                <w:kern w:val="0"/>
                <w:sz w:val="20"/>
                <w:szCs w:val="22"/>
                <w:lang w:eastAsia="en-US"/>
              </w:rPr>
              <w:t xml:space="preserve"> How to Develop a BDS Business</w:t>
            </w:r>
          </w:p>
          <w:p w:rsidR="006A36F7" w:rsidRDefault="006A36F7">
            <w:pPr>
              <w:pStyle w:val="BodyText"/>
              <w:rPr>
                <w:rFonts w:eastAsia="Calibri"/>
                <w:color w:val="auto"/>
                <w:kern w:val="0"/>
                <w:sz w:val="20"/>
                <w:szCs w:val="22"/>
                <w:lang w:eastAsia="en-US"/>
              </w:rPr>
            </w:pPr>
          </w:p>
        </w:tc>
        <w:tc>
          <w:tcPr>
            <w:tcW w:w="2443" w:type="pct"/>
            <w:tcBorders>
              <w:top w:val="single" w:sz="4" w:space="0" w:color="auto"/>
              <w:left w:val="single" w:sz="4" w:space="0" w:color="auto"/>
              <w:bottom w:val="single" w:sz="4" w:space="0" w:color="auto"/>
              <w:right w:val="single" w:sz="4" w:space="0" w:color="auto"/>
            </w:tcBorders>
          </w:tcPr>
          <w:p w:rsidR="00A711F0" w:rsidRDefault="006A36F7" w:rsidP="006A36F7">
            <w:pPr>
              <w:pStyle w:val="NoSpacing"/>
              <w:numPr>
                <w:ilvl w:val="0"/>
                <w:numId w:val="62"/>
              </w:numPr>
              <w:jc w:val="both"/>
            </w:pPr>
            <w:r>
              <w:t>BDS business growth strategies;</w:t>
            </w:r>
          </w:p>
          <w:p w:rsidR="00A711F0" w:rsidRDefault="006A36F7" w:rsidP="00057D7C">
            <w:pPr>
              <w:pStyle w:val="NoSpacing"/>
              <w:numPr>
                <w:ilvl w:val="0"/>
                <w:numId w:val="62"/>
              </w:numPr>
              <w:jc w:val="both"/>
            </w:pPr>
            <w:r w:rsidRPr="00A711F0">
              <w:t>BDS costing session</w:t>
            </w:r>
            <w:r w:rsidR="00A711F0">
              <w:t xml:space="preserve"> – building a BDS</w:t>
            </w:r>
            <w:r w:rsidR="000048A6">
              <w:t xml:space="preserve"> </w:t>
            </w:r>
            <w:r w:rsidR="00A711F0">
              <w:t>business that is both affordable for</w:t>
            </w:r>
            <w:r w:rsidR="000048A6">
              <w:t xml:space="preserve"> clients and still profitable. </w:t>
            </w:r>
            <w:r w:rsidR="00A711F0">
              <w:t xml:space="preserve"> </w:t>
            </w:r>
          </w:p>
          <w:p w:rsidR="00A711F0" w:rsidRDefault="00A711F0" w:rsidP="00057D7C">
            <w:pPr>
              <w:pStyle w:val="NoSpacing"/>
              <w:jc w:val="both"/>
            </w:pPr>
          </w:p>
          <w:p w:rsidR="006A36F7" w:rsidRDefault="006A36F7" w:rsidP="00057D7C">
            <w:pPr>
              <w:pStyle w:val="NoSpacing"/>
              <w:jc w:val="both"/>
            </w:pPr>
            <w:r>
              <w:t>Duration: ¾ day</w:t>
            </w:r>
          </w:p>
        </w:tc>
        <w:tc>
          <w:tcPr>
            <w:tcW w:w="865" w:type="pct"/>
            <w:tcBorders>
              <w:top w:val="single" w:sz="4" w:space="0" w:color="auto"/>
              <w:left w:val="single" w:sz="4" w:space="0" w:color="auto"/>
              <w:bottom w:val="single" w:sz="4" w:space="0" w:color="auto"/>
              <w:right w:val="single" w:sz="4" w:space="0" w:color="auto"/>
            </w:tcBorders>
            <w:hideMark/>
          </w:tcPr>
          <w:p w:rsidR="006A36F7" w:rsidRPr="00057D7C" w:rsidRDefault="00EE3991">
            <w:pPr>
              <w:pStyle w:val="BodyText"/>
              <w:rPr>
                <w:rFonts w:eastAsia="Calibri"/>
                <w:color w:val="auto"/>
                <w:kern w:val="0"/>
                <w:sz w:val="20"/>
                <w:szCs w:val="22"/>
                <w:lang w:eastAsia="en-US"/>
              </w:rPr>
            </w:pPr>
            <w:r w:rsidRPr="00057D7C">
              <w:rPr>
                <w:rFonts w:eastAsia="Calibri"/>
                <w:color w:val="auto"/>
                <w:kern w:val="0"/>
                <w:sz w:val="20"/>
                <w:szCs w:val="22"/>
                <w:lang w:eastAsia="en-US"/>
              </w:rPr>
              <w:t>3rd February</w:t>
            </w:r>
          </w:p>
        </w:tc>
        <w:tc>
          <w:tcPr>
            <w:tcW w:w="760" w:type="pct"/>
            <w:vMerge/>
            <w:tcBorders>
              <w:top w:val="single" w:sz="4" w:space="0" w:color="auto"/>
              <w:left w:val="single" w:sz="4" w:space="0" w:color="auto"/>
              <w:bottom w:val="single" w:sz="4" w:space="0" w:color="auto"/>
              <w:right w:val="single" w:sz="4" w:space="0" w:color="auto"/>
            </w:tcBorders>
            <w:vAlign w:val="center"/>
            <w:hideMark/>
          </w:tcPr>
          <w:p w:rsidR="006A36F7" w:rsidRPr="00057D7C" w:rsidRDefault="006A36F7"/>
        </w:tc>
      </w:tr>
      <w:tr w:rsidR="006A36F7" w:rsidTr="00057D7C">
        <w:tc>
          <w:tcPr>
            <w:tcW w:w="933" w:type="pct"/>
            <w:tcBorders>
              <w:top w:val="single" w:sz="4" w:space="0" w:color="auto"/>
              <w:left w:val="single" w:sz="4" w:space="0" w:color="auto"/>
              <w:bottom w:val="single" w:sz="4" w:space="0" w:color="auto"/>
              <w:right w:val="single" w:sz="4" w:space="0" w:color="auto"/>
            </w:tcBorders>
            <w:hideMark/>
          </w:tcPr>
          <w:p w:rsidR="000048A6" w:rsidRDefault="000048A6">
            <w:pPr>
              <w:pStyle w:val="BodyText"/>
              <w:rPr>
                <w:rFonts w:eastAsia="Calibri"/>
                <w:color w:val="auto"/>
                <w:kern w:val="0"/>
                <w:sz w:val="20"/>
                <w:szCs w:val="22"/>
                <w:lang w:eastAsia="en-US"/>
              </w:rPr>
            </w:pPr>
            <w:r>
              <w:rPr>
                <w:rFonts w:eastAsia="Calibri"/>
                <w:color w:val="auto"/>
                <w:kern w:val="0"/>
                <w:sz w:val="20"/>
                <w:szCs w:val="22"/>
                <w:lang w:eastAsia="en-US"/>
              </w:rPr>
              <w:t xml:space="preserve">Module </w:t>
            </w:r>
            <w:r w:rsidR="006A36F7">
              <w:rPr>
                <w:rFonts w:eastAsia="Calibri"/>
                <w:color w:val="auto"/>
                <w:kern w:val="0"/>
                <w:sz w:val="20"/>
                <w:szCs w:val="22"/>
                <w:lang w:eastAsia="en-US"/>
              </w:rPr>
              <w:t>2.2</w:t>
            </w:r>
            <w:r>
              <w:rPr>
                <w:rFonts w:eastAsia="Calibri"/>
                <w:color w:val="auto"/>
                <w:kern w:val="0"/>
                <w:sz w:val="20"/>
                <w:szCs w:val="22"/>
                <w:lang w:eastAsia="en-US"/>
              </w:rPr>
              <w:t xml:space="preserve"> Business Function Training – from concept to practice</w:t>
            </w:r>
            <w:r w:rsidR="006A36F7">
              <w:rPr>
                <w:rFonts w:eastAsia="Calibri"/>
                <w:color w:val="auto"/>
                <w:kern w:val="0"/>
                <w:sz w:val="20"/>
                <w:szCs w:val="22"/>
                <w:lang w:eastAsia="en-US"/>
              </w:rPr>
              <w:t xml:space="preserve"> </w:t>
            </w:r>
          </w:p>
          <w:p w:rsidR="006A36F7" w:rsidRDefault="006A36F7">
            <w:pPr>
              <w:pStyle w:val="BodyText"/>
              <w:rPr>
                <w:rFonts w:eastAsia="Calibri"/>
                <w:color w:val="auto"/>
                <w:kern w:val="0"/>
                <w:sz w:val="20"/>
                <w:szCs w:val="22"/>
                <w:lang w:eastAsia="en-US"/>
              </w:rPr>
            </w:pPr>
          </w:p>
        </w:tc>
        <w:tc>
          <w:tcPr>
            <w:tcW w:w="2443" w:type="pct"/>
            <w:tcBorders>
              <w:top w:val="single" w:sz="4" w:space="0" w:color="auto"/>
              <w:left w:val="single" w:sz="4" w:space="0" w:color="auto"/>
              <w:bottom w:val="single" w:sz="4" w:space="0" w:color="auto"/>
              <w:right w:val="single" w:sz="4" w:space="0" w:color="auto"/>
            </w:tcBorders>
          </w:tcPr>
          <w:p w:rsidR="006A36F7" w:rsidRDefault="006A36F7">
            <w:pPr>
              <w:pStyle w:val="NoSpacing"/>
              <w:jc w:val="both"/>
            </w:pPr>
            <w:r>
              <w:t>Course content:</w:t>
            </w:r>
          </w:p>
          <w:p w:rsidR="000048A6" w:rsidRDefault="000048A6" w:rsidP="000048A6">
            <w:pPr>
              <w:pStyle w:val="NoSpacing"/>
              <w:numPr>
                <w:ilvl w:val="0"/>
                <w:numId w:val="62"/>
              </w:numPr>
              <w:jc w:val="both"/>
            </w:pPr>
            <w:r>
              <w:t>Conducting a training needs assessment to understanding your client and develop training to suit their needs;</w:t>
            </w:r>
          </w:p>
          <w:p w:rsidR="000048A6" w:rsidRDefault="000048A6" w:rsidP="00057D7C">
            <w:pPr>
              <w:pStyle w:val="NoSpacing"/>
              <w:numPr>
                <w:ilvl w:val="0"/>
                <w:numId w:val="62"/>
              </w:numPr>
              <w:jc w:val="both"/>
            </w:pPr>
            <w:r>
              <w:t>Training delivery m</w:t>
            </w:r>
            <w:r w:rsidR="006A36F7">
              <w:t>ethods and</w:t>
            </w:r>
            <w:r>
              <w:t xml:space="preserve"> techniques including games, tests, case studies and practical exercises BDSPs can use to support SMEs across the following topics: Business Start</w:t>
            </w:r>
            <w:r w:rsidR="00362098">
              <w:t>-</w:t>
            </w:r>
            <w:r>
              <w:t xml:space="preserve">up and Planning, Financial Management, Human resource Management, and Marketing and </w:t>
            </w:r>
            <w:r w:rsidR="002342F1">
              <w:t>Customer</w:t>
            </w:r>
            <w:r>
              <w:t xml:space="preserve"> Relations. </w:t>
            </w:r>
          </w:p>
          <w:p w:rsidR="000048A6" w:rsidRPr="000048A6" w:rsidRDefault="000048A6" w:rsidP="00057D7C">
            <w:pPr>
              <w:pStyle w:val="NoSpacing"/>
              <w:ind w:left="360"/>
              <w:jc w:val="both"/>
            </w:pPr>
          </w:p>
          <w:p w:rsidR="006A36F7" w:rsidRDefault="006A36F7">
            <w:pPr>
              <w:pStyle w:val="BodyText"/>
              <w:rPr>
                <w:rFonts w:eastAsia="Calibri"/>
                <w:color w:val="auto"/>
                <w:kern w:val="0"/>
                <w:sz w:val="20"/>
                <w:szCs w:val="22"/>
                <w:lang w:eastAsia="en-US"/>
              </w:rPr>
            </w:pPr>
            <w:r>
              <w:rPr>
                <w:rFonts w:eastAsia="Calibri"/>
                <w:color w:val="auto"/>
                <w:kern w:val="0"/>
                <w:sz w:val="20"/>
                <w:szCs w:val="22"/>
                <w:lang w:eastAsia="en-US"/>
              </w:rPr>
              <w:t>Duration: 3 days</w:t>
            </w:r>
          </w:p>
        </w:tc>
        <w:tc>
          <w:tcPr>
            <w:tcW w:w="865" w:type="pct"/>
            <w:tcBorders>
              <w:top w:val="single" w:sz="4" w:space="0" w:color="auto"/>
              <w:left w:val="single" w:sz="4" w:space="0" w:color="auto"/>
              <w:bottom w:val="single" w:sz="4" w:space="0" w:color="auto"/>
              <w:right w:val="single" w:sz="4" w:space="0" w:color="auto"/>
            </w:tcBorders>
            <w:hideMark/>
          </w:tcPr>
          <w:p w:rsidR="006A36F7" w:rsidRPr="00057D7C" w:rsidRDefault="000048A6">
            <w:pPr>
              <w:pStyle w:val="BodyText"/>
              <w:rPr>
                <w:rFonts w:eastAsia="Calibri"/>
                <w:color w:val="auto"/>
                <w:kern w:val="0"/>
                <w:sz w:val="20"/>
                <w:szCs w:val="22"/>
                <w:lang w:eastAsia="en-US"/>
              </w:rPr>
            </w:pPr>
            <w:r w:rsidRPr="00057D7C">
              <w:rPr>
                <w:rFonts w:eastAsia="Calibri"/>
                <w:color w:val="auto"/>
                <w:kern w:val="0"/>
                <w:sz w:val="20"/>
                <w:szCs w:val="22"/>
                <w:lang w:eastAsia="en-US"/>
              </w:rPr>
              <w:t>17th February</w:t>
            </w:r>
          </w:p>
        </w:tc>
        <w:tc>
          <w:tcPr>
            <w:tcW w:w="760" w:type="pct"/>
            <w:tcBorders>
              <w:top w:val="single" w:sz="4" w:space="0" w:color="auto"/>
              <w:left w:val="single" w:sz="4" w:space="0" w:color="auto"/>
              <w:bottom w:val="single" w:sz="4" w:space="0" w:color="auto"/>
              <w:right w:val="single" w:sz="4" w:space="0" w:color="auto"/>
            </w:tcBorders>
            <w:hideMark/>
          </w:tcPr>
          <w:p w:rsidR="006A36F7" w:rsidRPr="00057D7C" w:rsidRDefault="006A36F7">
            <w:pPr>
              <w:pStyle w:val="BodyText"/>
              <w:rPr>
                <w:rFonts w:eastAsia="Calibri"/>
                <w:color w:val="auto"/>
                <w:kern w:val="0"/>
                <w:sz w:val="20"/>
                <w:szCs w:val="22"/>
                <w:lang w:eastAsia="en-US"/>
              </w:rPr>
            </w:pPr>
            <w:r w:rsidRPr="00057D7C">
              <w:rPr>
                <w:rFonts w:eastAsia="Calibri"/>
                <w:color w:val="auto"/>
                <w:kern w:val="0"/>
                <w:sz w:val="20"/>
                <w:szCs w:val="22"/>
                <w:lang w:eastAsia="en-US"/>
              </w:rPr>
              <w:t>w/c 9th March</w:t>
            </w:r>
          </w:p>
        </w:tc>
      </w:tr>
      <w:tr w:rsidR="006A36F7" w:rsidTr="00057D7C">
        <w:tc>
          <w:tcPr>
            <w:tcW w:w="933" w:type="pct"/>
            <w:vMerge w:val="restart"/>
            <w:tcBorders>
              <w:top w:val="single" w:sz="4" w:space="0" w:color="auto"/>
              <w:left w:val="single" w:sz="4" w:space="0" w:color="auto"/>
              <w:bottom w:val="single" w:sz="4" w:space="0" w:color="auto"/>
              <w:right w:val="single" w:sz="4" w:space="0" w:color="auto"/>
            </w:tcBorders>
          </w:tcPr>
          <w:p w:rsidR="006A36F7" w:rsidRPr="00057D7C" w:rsidRDefault="000048A6">
            <w:pPr>
              <w:pStyle w:val="NoSpacing"/>
              <w:jc w:val="both"/>
            </w:pPr>
            <w:r>
              <w:t>Module</w:t>
            </w:r>
            <w:r w:rsidRPr="00057D7C">
              <w:t xml:space="preserve"> </w:t>
            </w:r>
            <w:r w:rsidR="006A36F7" w:rsidRPr="00057D7C">
              <w:t>2.3</w:t>
            </w:r>
            <w:r w:rsidR="00CB4C88" w:rsidRPr="00057D7C">
              <w:t xml:space="preserve"> Sector Focus Training</w:t>
            </w:r>
          </w:p>
          <w:p w:rsidR="006A36F7" w:rsidRDefault="006A36F7">
            <w:pPr>
              <w:pStyle w:val="BodyText"/>
              <w:rPr>
                <w:rFonts w:eastAsia="Calibri"/>
                <w:szCs w:val="20"/>
                <w:lang w:eastAsia="en-US"/>
              </w:rPr>
            </w:pPr>
          </w:p>
        </w:tc>
        <w:tc>
          <w:tcPr>
            <w:tcW w:w="2443" w:type="pct"/>
            <w:tcBorders>
              <w:top w:val="single" w:sz="4" w:space="0" w:color="auto"/>
              <w:left w:val="single" w:sz="4" w:space="0" w:color="auto"/>
              <w:bottom w:val="single" w:sz="4" w:space="0" w:color="auto"/>
              <w:right w:val="single" w:sz="4" w:space="0" w:color="auto"/>
            </w:tcBorders>
            <w:hideMark/>
          </w:tcPr>
          <w:p w:rsidR="006A36F7" w:rsidRDefault="006A36F7">
            <w:pPr>
              <w:pStyle w:val="NoSpacing"/>
              <w:jc w:val="both"/>
              <w:rPr>
                <w:b/>
              </w:rPr>
            </w:pPr>
            <w:r>
              <w:rPr>
                <w:b/>
              </w:rPr>
              <w:t>Tourism</w:t>
            </w:r>
          </w:p>
          <w:p w:rsidR="000048A6" w:rsidRDefault="000048A6" w:rsidP="006A36F7">
            <w:pPr>
              <w:pStyle w:val="NoSpacing"/>
              <w:numPr>
                <w:ilvl w:val="0"/>
                <w:numId w:val="62"/>
              </w:numPr>
              <w:jc w:val="both"/>
            </w:pPr>
            <w:r>
              <w:t>Overview of the sector;</w:t>
            </w:r>
          </w:p>
          <w:p w:rsidR="000048A6" w:rsidRDefault="000048A6" w:rsidP="000048A6">
            <w:pPr>
              <w:pStyle w:val="NoSpacing"/>
              <w:numPr>
                <w:ilvl w:val="0"/>
                <w:numId w:val="62"/>
              </w:numPr>
              <w:jc w:val="both"/>
            </w:pPr>
            <w:r>
              <w:t>Top challenges faced by SMEs in the sector</w:t>
            </w:r>
            <w:r w:rsidR="00CB4C88">
              <w:t xml:space="preserve"> e.g. standards, regulatory/institutional environment,</w:t>
            </w:r>
            <w:r>
              <w:t xml:space="preserve"> </w:t>
            </w:r>
            <w:r w:rsidR="00CB4C88">
              <w:t xml:space="preserve">profitability; </w:t>
            </w:r>
            <w:r>
              <w:t>and</w:t>
            </w:r>
          </w:p>
          <w:p w:rsidR="000048A6" w:rsidRDefault="000048A6" w:rsidP="000048A6">
            <w:pPr>
              <w:pStyle w:val="NoSpacing"/>
              <w:numPr>
                <w:ilvl w:val="0"/>
                <w:numId w:val="62"/>
              </w:numPr>
              <w:jc w:val="both"/>
            </w:pPr>
            <w:r>
              <w:t xml:space="preserve">How BDSPs can </w:t>
            </w:r>
            <w:proofErr w:type="gramStart"/>
            <w:r>
              <w:t>help</w:t>
            </w:r>
            <w:proofErr w:type="gramEnd"/>
            <w:r>
              <w:t xml:space="preserve"> clients overcome these challenges. </w:t>
            </w:r>
          </w:p>
          <w:p w:rsidR="000048A6" w:rsidRPr="000048A6" w:rsidRDefault="000048A6" w:rsidP="00057D7C">
            <w:pPr>
              <w:pStyle w:val="NoSpacing"/>
              <w:ind w:left="360"/>
              <w:jc w:val="both"/>
            </w:pPr>
          </w:p>
          <w:p w:rsidR="006A36F7" w:rsidRDefault="006A36F7">
            <w:pPr>
              <w:pStyle w:val="NoSpacing"/>
              <w:jc w:val="both"/>
            </w:pPr>
            <w:r>
              <w:t>Duration: 1 day</w:t>
            </w:r>
          </w:p>
        </w:tc>
        <w:tc>
          <w:tcPr>
            <w:tcW w:w="865" w:type="pct"/>
            <w:tcBorders>
              <w:top w:val="single" w:sz="4" w:space="0" w:color="auto"/>
              <w:left w:val="single" w:sz="4" w:space="0" w:color="auto"/>
              <w:bottom w:val="single" w:sz="4" w:space="0" w:color="auto"/>
              <w:right w:val="single" w:sz="4" w:space="0" w:color="auto"/>
            </w:tcBorders>
            <w:hideMark/>
          </w:tcPr>
          <w:p w:rsidR="006A36F7" w:rsidRPr="00057D7C" w:rsidRDefault="000048A6">
            <w:pPr>
              <w:pStyle w:val="BodyText"/>
              <w:rPr>
                <w:rFonts w:eastAsia="Calibri"/>
                <w:color w:val="auto"/>
                <w:kern w:val="0"/>
                <w:sz w:val="20"/>
                <w:szCs w:val="22"/>
                <w:lang w:eastAsia="en-US"/>
              </w:rPr>
            </w:pPr>
            <w:r>
              <w:rPr>
                <w:rFonts w:eastAsia="Calibri"/>
                <w:color w:val="auto"/>
                <w:kern w:val="0"/>
                <w:sz w:val="20"/>
                <w:szCs w:val="22"/>
                <w:lang w:eastAsia="en-US"/>
              </w:rPr>
              <w:t>2</w:t>
            </w:r>
            <w:r w:rsidRPr="00B3515B">
              <w:rPr>
                <w:rFonts w:eastAsia="Calibri"/>
                <w:color w:val="auto"/>
                <w:kern w:val="0"/>
                <w:sz w:val="20"/>
                <w:szCs w:val="22"/>
                <w:lang w:eastAsia="en-US"/>
              </w:rPr>
              <w:t>nd</w:t>
            </w:r>
            <w:r>
              <w:rPr>
                <w:rFonts w:eastAsia="Calibri"/>
                <w:color w:val="auto"/>
                <w:kern w:val="0"/>
                <w:sz w:val="20"/>
                <w:szCs w:val="22"/>
                <w:lang w:eastAsia="en-US"/>
              </w:rPr>
              <w:t xml:space="preserve"> March</w:t>
            </w:r>
          </w:p>
        </w:tc>
        <w:tc>
          <w:tcPr>
            <w:tcW w:w="760" w:type="pct"/>
            <w:tcBorders>
              <w:top w:val="single" w:sz="4" w:space="0" w:color="auto"/>
              <w:left w:val="single" w:sz="4" w:space="0" w:color="auto"/>
              <w:bottom w:val="single" w:sz="4" w:space="0" w:color="auto"/>
              <w:right w:val="single" w:sz="4" w:space="0" w:color="auto"/>
            </w:tcBorders>
            <w:hideMark/>
          </w:tcPr>
          <w:p w:rsidR="006A36F7" w:rsidRPr="00057D7C" w:rsidRDefault="006A36F7">
            <w:pPr>
              <w:pStyle w:val="BodyText"/>
              <w:rPr>
                <w:rFonts w:eastAsia="Calibri"/>
                <w:color w:val="auto"/>
                <w:kern w:val="0"/>
                <w:sz w:val="20"/>
                <w:szCs w:val="22"/>
                <w:lang w:eastAsia="en-US"/>
              </w:rPr>
            </w:pPr>
            <w:r w:rsidRPr="00057D7C">
              <w:rPr>
                <w:rFonts w:eastAsia="Calibri"/>
                <w:color w:val="auto"/>
                <w:kern w:val="0"/>
                <w:sz w:val="20"/>
                <w:szCs w:val="22"/>
                <w:lang w:eastAsia="en-US"/>
              </w:rPr>
              <w:t>w/c 23rd March</w:t>
            </w:r>
          </w:p>
        </w:tc>
      </w:tr>
      <w:tr w:rsidR="006A36F7" w:rsidTr="00057D7C">
        <w:trPr>
          <w:trHeight w:val="1869"/>
        </w:trPr>
        <w:tc>
          <w:tcPr>
            <w:tcW w:w="933" w:type="pct"/>
            <w:vMerge/>
            <w:tcBorders>
              <w:top w:val="single" w:sz="4" w:space="0" w:color="auto"/>
              <w:left w:val="single" w:sz="4" w:space="0" w:color="auto"/>
              <w:bottom w:val="single" w:sz="4" w:space="0" w:color="auto"/>
              <w:right w:val="single" w:sz="4" w:space="0" w:color="auto"/>
            </w:tcBorders>
            <w:vAlign w:val="center"/>
            <w:hideMark/>
          </w:tcPr>
          <w:p w:rsidR="006A36F7" w:rsidRDefault="006A36F7">
            <w:pPr>
              <w:rPr>
                <w:color w:val="685040"/>
                <w:kern w:val="16"/>
                <w:sz w:val="18"/>
                <w:szCs w:val="20"/>
              </w:rPr>
            </w:pPr>
          </w:p>
        </w:tc>
        <w:tc>
          <w:tcPr>
            <w:tcW w:w="2443" w:type="pct"/>
            <w:tcBorders>
              <w:top w:val="single" w:sz="4" w:space="0" w:color="auto"/>
              <w:left w:val="single" w:sz="4" w:space="0" w:color="auto"/>
              <w:bottom w:val="single" w:sz="4" w:space="0" w:color="auto"/>
              <w:right w:val="single" w:sz="4" w:space="0" w:color="auto"/>
            </w:tcBorders>
            <w:hideMark/>
          </w:tcPr>
          <w:p w:rsidR="006A36F7" w:rsidRDefault="006A36F7">
            <w:pPr>
              <w:pStyle w:val="NoSpacing"/>
              <w:jc w:val="both"/>
              <w:rPr>
                <w:b/>
              </w:rPr>
            </w:pPr>
            <w:r>
              <w:rPr>
                <w:b/>
              </w:rPr>
              <w:t>Agro Processing</w:t>
            </w:r>
          </w:p>
          <w:p w:rsidR="000048A6" w:rsidRDefault="000048A6" w:rsidP="000048A6">
            <w:pPr>
              <w:pStyle w:val="NoSpacing"/>
              <w:numPr>
                <w:ilvl w:val="0"/>
                <w:numId w:val="62"/>
              </w:numPr>
              <w:jc w:val="both"/>
            </w:pPr>
            <w:r>
              <w:t>Overview of the sector;</w:t>
            </w:r>
          </w:p>
          <w:p w:rsidR="000048A6" w:rsidRDefault="000048A6" w:rsidP="000048A6">
            <w:pPr>
              <w:pStyle w:val="NoSpacing"/>
              <w:numPr>
                <w:ilvl w:val="0"/>
                <w:numId w:val="62"/>
              </w:numPr>
              <w:jc w:val="both"/>
            </w:pPr>
            <w:r>
              <w:t>Top challenges faced by SMEs in the sector</w:t>
            </w:r>
            <w:r w:rsidR="00CB4C88">
              <w:t xml:space="preserve"> e.g.</w:t>
            </w:r>
            <w:r>
              <w:t xml:space="preserve"> </w:t>
            </w:r>
            <w:r w:rsidR="00CB4C88">
              <w:t xml:space="preserve">importing/exporting dynamics, standards and compliance, and the regulatory environment; </w:t>
            </w:r>
            <w:r>
              <w:t>and</w:t>
            </w:r>
          </w:p>
          <w:p w:rsidR="000048A6" w:rsidRDefault="000048A6" w:rsidP="000048A6">
            <w:pPr>
              <w:pStyle w:val="NoSpacing"/>
              <w:numPr>
                <w:ilvl w:val="0"/>
                <w:numId w:val="62"/>
              </w:numPr>
              <w:jc w:val="both"/>
            </w:pPr>
            <w:r>
              <w:t xml:space="preserve">How BDSPs can </w:t>
            </w:r>
            <w:proofErr w:type="gramStart"/>
            <w:r>
              <w:t>help</w:t>
            </w:r>
            <w:proofErr w:type="gramEnd"/>
            <w:r>
              <w:t xml:space="preserve"> clients overcome these challenges. </w:t>
            </w:r>
          </w:p>
          <w:p w:rsidR="000048A6" w:rsidRDefault="000048A6">
            <w:pPr>
              <w:pStyle w:val="NoSpacing"/>
              <w:jc w:val="both"/>
            </w:pPr>
          </w:p>
          <w:p w:rsidR="006A36F7" w:rsidRDefault="006A36F7" w:rsidP="00CB4C88">
            <w:pPr>
              <w:pStyle w:val="NoSpacing"/>
              <w:jc w:val="both"/>
              <w:rPr>
                <w:b/>
              </w:rPr>
            </w:pPr>
            <w:r>
              <w:t>Duration</w:t>
            </w:r>
            <w:r w:rsidR="00CB4C88">
              <w:t>:</w:t>
            </w:r>
            <w:r>
              <w:t xml:space="preserve"> 1 day</w:t>
            </w:r>
          </w:p>
        </w:tc>
        <w:tc>
          <w:tcPr>
            <w:tcW w:w="865" w:type="pct"/>
            <w:tcBorders>
              <w:top w:val="single" w:sz="4" w:space="0" w:color="auto"/>
              <w:left w:val="single" w:sz="4" w:space="0" w:color="auto"/>
              <w:bottom w:val="single" w:sz="4" w:space="0" w:color="auto"/>
              <w:right w:val="single" w:sz="4" w:space="0" w:color="auto"/>
            </w:tcBorders>
            <w:hideMark/>
          </w:tcPr>
          <w:p w:rsidR="006A36F7" w:rsidRDefault="000048A6">
            <w:pPr>
              <w:pStyle w:val="BodyText"/>
              <w:rPr>
                <w:rFonts w:eastAsia="Calibri"/>
                <w:color w:val="auto"/>
                <w:kern w:val="0"/>
                <w:sz w:val="20"/>
                <w:szCs w:val="22"/>
                <w:lang w:eastAsia="en-US"/>
              </w:rPr>
            </w:pPr>
            <w:r>
              <w:rPr>
                <w:rFonts w:eastAsia="Calibri"/>
                <w:color w:val="auto"/>
                <w:kern w:val="0"/>
                <w:sz w:val="20"/>
                <w:szCs w:val="22"/>
                <w:lang w:eastAsia="en-US"/>
              </w:rPr>
              <w:t>2</w:t>
            </w:r>
            <w:r w:rsidRPr="005531E0">
              <w:rPr>
                <w:rFonts w:eastAsia="Calibri"/>
                <w:color w:val="auto"/>
                <w:kern w:val="0"/>
                <w:sz w:val="20"/>
                <w:szCs w:val="22"/>
                <w:vertAlign w:val="superscript"/>
                <w:lang w:eastAsia="en-US"/>
              </w:rPr>
              <w:t>nd</w:t>
            </w:r>
            <w:r>
              <w:rPr>
                <w:rFonts w:eastAsia="Calibri"/>
                <w:color w:val="auto"/>
                <w:kern w:val="0"/>
                <w:sz w:val="20"/>
                <w:szCs w:val="22"/>
                <w:lang w:eastAsia="en-US"/>
              </w:rPr>
              <w:t xml:space="preserve"> March</w:t>
            </w:r>
          </w:p>
        </w:tc>
        <w:tc>
          <w:tcPr>
            <w:tcW w:w="760" w:type="pct"/>
            <w:tcBorders>
              <w:top w:val="single" w:sz="4" w:space="0" w:color="auto"/>
              <w:left w:val="single" w:sz="4" w:space="0" w:color="auto"/>
              <w:bottom w:val="single" w:sz="4" w:space="0" w:color="auto"/>
              <w:right w:val="single" w:sz="4" w:space="0" w:color="auto"/>
            </w:tcBorders>
            <w:hideMark/>
          </w:tcPr>
          <w:p w:rsidR="006A36F7" w:rsidRPr="00057D7C" w:rsidRDefault="006A36F7">
            <w:pPr>
              <w:pStyle w:val="BodyText"/>
              <w:rPr>
                <w:rFonts w:eastAsia="Calibri"/>
                <w:color w:val="auto"/>
                <w:kern w:val="0"/>
                <w:sz w:val="20"/>
                <w:szCs w:val="22"/>
                <w:lang w:eastAsia="en-US"/>
              </w:rPr>
            </w:pPr>
            <w:r w:rsidRPr="00057D7C">
              <w:rPr>
                <w:rFonts w:eastAsia="Calibri"/>
                <w:color w:val="auto"/>
                <w:kern w:val="0"/>
                <w:sz w:val="20"/>
                <w:szCs w:val="22"/>
                <w:lang w:eastAsia="en-US"/>
              </w:rPr>
              <w:t>w/c 23rd March</w:t>
            </w:r>
          </w:p>
        </w:tc>
      </w:tr>
      <w:tr w:rsidR="006A36F7" w:rsidTr="00057D7C">
        <w:tc>
          <w:tcPr>
            <w:tcW w:w="933" w:type="pct"/>
            <w:vMerge/>
            <w:tcBorders>
              <w:top w:val="single" w:sz="4" w:space="0" w:color="auto"/>
              <w:left w:val="single" w:sz="4" w:space="0" w:color="auto"/>
              <w:bottom w:val="single" w:sz="4" w:space="0" w:color="auto"/>
              <w:right w:val="single" w:sz="4" w:space="0" w:color="auto"/>
            </w:tcBorders>
            <w:vAlign w:val="center"/>
            <w:hideMark/>
          </w:tcPr>
          <w:p w:rsidR="006A36F7" w:rsidRDefault="006A36F7">
            <w:pPr>
              <w:rPr>
                <w:color w:val="685040"/>
                <w:kern w:val="16"/>
                <w:sz w:val="18"/>
                <w:szCs w:val="20"/>
              </w:rPr>
            </w:pPr>
          </w:p>
        </w:tc>
        <w:tc>
          <w:tcPr>
            <w:tcW w:w="2443" w:type="pct"/>
            <w:tcBorders>
              <w:top w:val="single" w:sz="4" w:space="0" w:color="auto"/>
              <w:left w:val="single" w:sz="4" w:space="0" w:color="auto"/>
              <w:bottom w:val="single" w:sz="4" w:space="0" w:color="auto"/>
              <w:right w:val="single" w:sz="4" w:space="0" w:color="auto"/>
            </w:tcBorders>
            <w:hideMark/>
          </w:tcPr>
          <w:p w:rsidR="006A36F7" w:rsidRDefault="006A36F7">
            <w:pPr>
              <w:pStyle w:val="NoSpacing"/>
              <w:jc w:val="both"/>
              <w:rPr>
                <w:b/>
              </w:rPr>
            </w:pPr>
            <w:r>
              <w:rPr>
                <w:b/>
              </w:rPr>
              <w:t>Manufacturing</w:t>
            </w:r>
          </w:p>
          <w:p w:rsidR="000048A6" w:rsidRDefault="000048A6" w:rsidP="000048A6">
            <w:pPr>
              <w:pStyle w:val="NoSpacing"/>
              <w:numPr>
                <w:ilvl w:val="0"/>
                <w:numId w:val="62"/>
              </w:numPr>
              <w:jc w:val="both"/>
            </w:pPr>
            <w:r>
              <w:t>Overview of the sector;</w:t>
            </w:r>
          </w:p>
          <w:p w:rsidR="000048A6" w:rsidRDefault="000048A6" w:rsidP="000048A6">
            <w:pPr>
              <w:pStyle w:val="NoSpacing"/>
              <w:numPr>
                <w:ilvl w:val="0"/>
                <w:numId w:val="62"/>
              </w:numPr>
              <w:jc w:val="both"/>
            </w:pPr>
            <w:r>
              <w:t>Top challenges faced by SMEs in the sector</w:t>
            </w:r>
            <w:r w:rsidR="00CB4C88">
              <w:t xml:space="preserve"> e.g. standards &amp; compliance and importing and exporting dynamics</w:t>
            </w:r>
            <w:r>
              <w:t>; and</w:t>
            </w:r>
          </w:p>
          <w:p w:rsidR="000048A6" w:rsidRDefault="000048A6" w:rsidP="000048A6">
            <w:pPr>
              <w:pStyle w:val="NoSpacing"/>
              <w:numPr>
                <w:ilvl w:val="0"/>
                <w:numId w:val="62"/>
              </w:numPr>
              <w:jc w:val="both"/>
            </w:pPr>
            <w:r>
              <w:t xml:space="preserve">How BDSPs can </w:t>
            </w:r>
            <w:proofErr w:type="gramStart"/>
            <w:r>
              <w:t>help</w:t>
            </w:r>
            <w:proofErr w:type="gramEnd"/>
            <w:r>
              <w:t xml:space="preserve"> clients overcome these challenges. </w:t>
            </w:r>
          </w:p>
          <w:p w:rsidR="000048A6" w:rsidRDefault="000048A6">
            <w:pPr>
              <w:pStyle w:val="NoSpacing"/>
              <w:jc w:val="both"/>
            </w:pPr>
          </w:p>
          <w:p w:rsidR="006A36F7" w:rsidRDefault="006A36F7">
            <w:pPr>
              <w:pStyle w:val="NoSpacing"/>
              <w:jc w:val="both"/>
              <w:rPr>
                <w:b/>
              </w:rPr>
            </w:pPr>
            <w:r>
              <w:t>Duration: 1 day</w:t>
            </w:r>
          </w:p>
        </w:tc>
        <w:tc>
          <w:tcPr>
            <w:tcW w:w="865" w:type="pct"/>
            <w:tcBorders>
              <w:top w:val="single" w:sz="4" w:space="0" w:color="auto"/>
              <w:left w:val="single" w:sz="4" w:space="0" w:color="auto"/>
              <w:bottom w:val="single" w:sz="4" w:space="0" w:color="auto"/>
              <w:right w:val="single" w:sz="4" w:space="0" w:color="auto"/>
            </w:tcBorders>
            <w:hideMark/>
          </w:tcPr>
          <w:p w:rsidR="006A36F7" w:rsidRDefault="000048A6">
            <w:pPr>
              <w:pStyle w:val="BodyText"/>
              <w:rPr>
                <w:rFonts w:eastAsia="Calibri"/>
                <w:color w:val="auto"/>
                <w:kern w:val="0"/>
                <w:sz w:val="20"/>
                <w:szCs w:val="22"/>
                <w:lang w:eastAsia="en-US"/>
              </w:rPr>
            </w:pPr>
            <w:r>
              <w:rPr>
                <w:rFonts w:eastAsia="Calibri"/>
                <w:color w:val="auto"/>
                <w:kern w:val="0"/>
                <w:sz w:val="20"/>
                <w:szCs w:val="22"/>
                <w:lang w:eastAsia="en-US"/>
              </w:rPr>
              <w:t>2</w:t>
            </w:r>
            <w:r w:rsidRPr="005531E0">
              <w:rPr>
                <w:rFonts w:eastAsia="Calibri"/>
                <w:color w:val="auto"/>
                <w:kern w:val="0"/>
                <w:sz w:val="20"/>
                <w:szCs w:val="22"/>
                <w:vertAlign w:val="superscript"/>
                <w:lang w:eastAsia="en-US"/>
              </w:rPr>
              <w:t>nd</w:t>
            </w:r>
            <w:r>
              <w:rPr>
                <w:rFonts w:eastAsia="Calibri"/>
                <w:color w:val="auto"/>
                <w:kern w:val="0"/>
                <w:sz w:val="20"/>
                <w:szCs w:val="22"/>
                <w:lang w:eastAsia="en-US"/>
              </w:rPr>
              <w:t xml:space="preserve"> March</w:t>
            </w:r>
          </w:p>
        </w:tc>
        <w:tc>
          <w:tcPr>
            <w:tcW w:w="760" w:type="pct"/>
            <w:tcBorders>
              <w:top w:val="single" w:sz="4" w:space="0" w:color="auto"/>
              <w:left w:val="single" w:sz="4" w:space="0" w:color="auto"/>
              <w:bottom w:val="single" w:sz="4" w:space="0" w:color="auto"/>
              <w:right w:val="single" w:sz="4" w:space="0" w:color="auto"/>
            </w:tcBorders>
            <w:hideMark/>
          </w:tcPr>
          <w:p w:rsidR="006A36F7" w:rsidRPr="00057D7C" w:rsidRDefault="000048A6">
            <w:pPr>
              <w:pStyle w:val="BodyText"/>
              <w:rPr>
                <w:rFonts w:eastAsia="Calibri"/>
                <w:color w:val="auto"/>
                <w:kern w:val="0"/>
                <w:sz w:val="20"/>
                <w:szCs w:val="22"/>
                <w:lang w:eastAsia="en-US"/>
              </w:rPr>
            </w:pPr>
            <w:r w:rsidRPr="00057D7C">
              <w:rPr>
                <w:rFonts w:eastAsia="Calibri"/>
                <w:color w:val="auto"/>
                <w:kern w:val="0"/>
                <w:sz w:val="20"/>
                <w:szCs w:val="22"/>
                <w:lang w:eastAsia="en-US"/>
              </w:rPr>
              <w:t>w</w:t>
            </w:r>
            <w:r w:rsidR="006A36F7" w:rsidRPr="00057D7C">
              <w:rPr>
                <w:rFonts w:eastAsia="Calibri"/>
                <w:color w:val="auto"/>
                <w:kern w:val="0"/>
                <w:sz w:val="20"/>
                <w:szCs w:val="22"/>
                <w:lang w:eastAsia="en-US"/>
              </w:rPr>
              <w:t>/c 23rd March</w:t>
            </w:r>
          </w:p>
        </w:tc>
      </w:tr>
      <w:tr w:rsidR="006A36F7" w:rsidTr="00057D7C">
        <w:tc>
          <w:tcPr>
            <w:tcW w:w="933" w:type="pct"/>
            <w:vMerge/>
            <w:tcBorders>
              <w:top w:val="single" w:sz="4" w:space="0" w:color="auto"/>
              <w:left w:val="single" w:sz="4" w:space="0" w:color="auto"/>
              <w:bottom w:val="single" w:sz="4" w:space="0" w:color="auto"/>
              <w:right w:val="single" w:sz="4" w:space="0" w:color="auto"/>
            </w:tcBorders>
            <w:vAlign w:val="center"/>
            <w:hideMark/>
          </w:tcPr>
          <w:p w:rsidR="006A36F7" w:rsidRDefault="006A36F7">
            <w:pPr>
              <w:rPr>
                <w:color w:val="685040"/>
                <w:kern w:val="16"/>
                <w:sz w:val="18"/>
                <w:szCs w:val="20"/>
              </w:rPr>
            </w:pPr>
          </w:p>
        </w:tc>
        <w:tc>
          <w:tcPr>
            <w:tcW w:w="2443" w:type="pct"/>
            <w:tcBorders>
              <w:top w:val="single" w:sz="4" w:space="0" w:color="auto"/>
              <w:left w:val="single" w:sz="4" w:space="0" w:color="auto"/>
              <w:bottom w:val="single" w:sz="4" w:space="0" w:color="auto"/>
              <w:right w:val="single" w:sz="4" w:space="0" w:color="auto"/>
            </w:tcBorders>
            <w:hideMark/>
          </w:tcPr>
          <w:p w:rsidR="006A36F7" w:rsidRDefault="006A36F7">
            <w:pPr>
              <w:pStyle w:val="NoSpacing"/>
              <w:jc w:val="both"/>
              <w:rPr>
                <w:b/>
              </w:rPr>
            </w:pPr>
            <w:r>
              <w:rPr>
                <w:b/>
              </w:rPr>
              <w:t>Renewable Energy</w:t>
            </w:r>
          </w:p>
          <w:p w:rsidR="00CB4C88" w:rsidRDefault="00CB4C88" w:rsidP="00CB4C88">
            <w:pPr>
              <w:pStyle w:val="NoSpacing"/>
              <w:numPr>
                <w:ilvl w:val="0"/>
                <w:numId w:val="62"/>
              </w:numPr>
              <w:jc w:val="both"/>
            </w:pPr>
            <w:r>
              <w:t>Overview of the sector;</w:t>
            </w:r>
          </w:p>
          <w:p w:rsidR="00CB4C88" w:rsidRDefault="00CB4C88" w:rsidP="00CB4C88">
            <w:pPr>
              <w:pStyle w:val="NoSpacing"/>
              <w:numPr>
                <w:ilvl w:val="0"/>
                <w:numId w:val="62"/>
              </w:numPr>
              <w:jc w:val="both"/>
            </w:pPr>
            <w:r>
              <w:t>Top challenges faced by SMEs in the sector e.g. standards &amp; compliance and importing and exporting dynamics; and</w:t>
            </w:r>
          </w:p>
          <w:p w:rsidR="00CB4C88" w:rsidRDefault="00CB4C88" w:rsidP="00CB4C88">
            <w:pPr>
              <w:pStyle w:val="NoSpacing"/>
              <w:numPr>
                <w:ilvl w:val="0"/>
                <w:numId w:val="62"/>
              </w:numPr>
              <w:jc w:val="both"/>
            </w:pPr>
            <w:r>
              <w:t xml:space="preserve">How BDSPs can </w:t>
            </w:r>
            <w:proofErr w:type="gramStart"/>
            <w:r>
              <w:t>help</w:t>
            </w:r>
            <w:proofErr w:type="gramEnd"/>
            <w:r>
              <w:t xml:space="preserve"> clients overcome these challenges. </w:t>
            </w:r>
          </w:p>
          <w:p w:rsidR="00CB4C88" w:rsidRDefault="00CB4C88">
            <w:pPr>
              <w:pStyle w:val="NoSpacing"/>
              <w:jc w:val="both"/>
            </w:pPr>
          </w:p>
          <w:p w:rsidR="006A36F7" w:rsidRDefault="006A36F7">
            <w:pPr>
              <w:pStyle w:val="NoSpacing"/>
              <w:jc w:val="both"/>
            </w:pPr>
            <w:r>
              <w:t>Duration: 1 day</w:t>
            </w:r>
          </w:p>
        </w:tc>
        <w:tc>
          <w:tcPr>
            <w:tcW w:w="865" w:type="pct"/>
            <w:tcBorders>
              <w:top w:val="single" w:sz="4" w:space="0" w:color="auto"/>
              <w:left w:val="single" w:sz="4" w:space="0" w:color="auto"/>
              <w:bottom w:val="single" w:sz="4" w:space="0" w:color="auto"/>
              <w:right w:val="single" w:sz="4" w:space="0" w:color="auto"/>
            </w:tcBorders>
            <w:hideMark/>
          </w:tcPr>
          <w:p w:rsidR="006A36F7" w:rsidRDefault="000048A6">
            <w:pPr>
              <w:pStyle w:val="BodyText"/>
              <w:rPr>
                <w:rFonts w:eastAsia="Calibri"/>
                <w:kern w:val="0"/>
                <w:sz w:val="20"/>
                <w:szCs w:val="20"/>
                <w:lang w:eastAsia="en-US"/>
              </w:rPr>
            </w:pPr>
            <w:r>
              <w:rPr>
                <w:rFonts w:eastAsia="Calibri"/>
                <w:color w:val="auto"/>
                <w:kern w:val="0"/>
                <w:sz w:val="20"/>
                <w:szCs w:val="22"/>
                <w:lang w:eastAsia="en-US"/>
              </w:rPr>
              <w:t>2</w:t>
            </w:r>
            <w:r w:rsidRPr="005531E0">
              <w:rPr>
                <w:rFonts w:eastAsia="Calibri"/>
                <w:color w:val="auto"/>
                <w:kern w:val="0"/>
                <w:sz w:val="20"/>
                <w:szCs w:val="22"/>
                <w:vertAlign w:val="superscript"/>
                <w:lang w:eastAsia="en-US"/>
              </w:rPr>
              <w:t>nd</w:t>
            </w:r>
            <w:r>
              <w:rPr>
                <w:rFonts w:eastAsia="Calibri"/>
                <w:color w:val="auto"/>
                <w:kern w:val="0"/>
                <w:sz w:val="20"/>
                <w:szCs w:val="22"/>
                <w:lang w:eastAsia="en-US"/>
              </w:rPr>
              <w:t xml:space="preserve"> March</w:t>
            </w:r>
          </w:p>
        </w:tc>
        <w:tc>
          <w:tcPr>
            <w:tcW w:w="760" w:type="pct"/>
            <w:tcBorders>
              <w:top w:val="single" w:sz="4" w:space="0" w:color="auto"/>
              <w:left w:val="single" w:sz="4" w:space="0" w:color="auto"/>
              <w:bottom w:val="single" w:sz="4" w:space="0" w:color="auto"/>
              <w:right w:val="single" w:sz="4" w:space="0" w:color="auto"/>
            </w:tcBorders>
            <w:hideMark/>
          </w:tcPr>
          <w:p w:rsidR="006A36F7" w:rsidRPr="00057D7C" w:rsidRDefault="006A36F7" w:rsidP="000048A6">
            <w:pPr>
              <w:pStyle w:val="BodyText"/>
              <w:rPr>
                <w:rFonts w:eastAsia="Calibri"/>
                <w:color w:val="auto"/>
                <w:kern w:val="0"/>
                <w:sz w:val="20"/>
                <w:szCs w:val="22"/>
                <w:lang w:eastAsia="en-US"/>
              </w:rPr>
            </w:pPr>
            <w:r w:rsidRPr="00057D7C">
              <w:rPr>
                <w:rFonts w:eastAsia="Calibri"/>
                <w:color w:val="auto"/>
                <w:kern w:val="0"/>
                <w:sz w:val="20"/>
                <w:szCs w:val="22"/>
                <w:lang w:eastAsia="en-US"/>
              </w:rPr>
              <w:t>w/c 23rd March</w:t>
            </w:r>
          </w:p>
        </w:tc>
      </w:tr>
      <w:tr w:rsidR="006A36F7" w:rsidTr="00057D7C">
        <w:tc>
          <w:tcPr>
            <w:tcW w:w="933" w:type="pct"/>
            <w:tcBorders>
              <w:top w:val="single" w:sz="4" w:space="0" w:color="auto"/>
              <w:left w:val="single" w:sz="4" w:space="0" w:color="auto"/>
              <w:bottom w:val="single" w:sz="4" w:space="0" w:color="auto"/>
              <w:right w:val="single" w:sz="4" w:space="0" w:color="auto"/>
            </w:tcBorders>
            <w:hideMark/>
          </w:tcPr>
          <w:p w:rsidR="006A36F7" w:rsidRDefault="000048A6">
            <w:pPr>
              <w:pStyle w:val="NoSpacing"/>
              <w:jc w:val="both"/>
            </w:pPr>
            <w:r>
              <w:t>Module</w:t>
            </w:r>
            <w:r w:rsidR="00CB4C88">
              <w:t xml:space="preserve"> 3.2 </w:t>
            </w:r>
            <w:r w:rsidR="006A36F7">
              <w:t xml:space="preserve"> Performance Monitoring</w:t>
            </w:r>
          </w:p>
          <w:p w:rsidR="006A36F7" w:rsidRDefault="006A36F7">
            <w:pPr>
              <w:pStyle w:val="NoSpacing"/>
              <w:jc w:val="both"/>
            </w:pPr>
          </w:p>
        </w:tc>
        <w:tc>
          <w:tcPr>
            <w:tcW w:w="2443" w:type="pct"/>
            <w:tcBorders>
              <w:top w:val="single" w:sz="4" w:space="0" w:color="auto"/>
              <w:left w:val="single" w:sz="4" w:space="0" w:color="auto"/>
              <w:bottom w:val="single" w:sz="4" w:space="0" w:color="auto"/>
              <w:right w:val="single" w:sz="4" w:space="0" w:color="auto"/>
            </w:tcBorders>
            <w:hideMark/>
          </w:tcPr>
          <w:p w:rsidR="006A36F7" w:rsidRDefault="00CB4C88" w:rsidP="006A36F7">
            <w:pPr>
              <w:pStyle w:val="NoSpacing"/>
              <w:numPr>
                <w:ilvl w:val="0"/>
                <w:numId w:val="63"/>
              </w:numPr>
              <w:jc w:val="both"/>
            </w:pPr>
            <w:r>
              <w:t>U</w:t>
            </w:r>
            <w:r w:rsidR="006A36F7">
              <w:t>se of information management system platforms we are using i</w:t>
            </w:r>
            <w:r>
              <w:t>.</w:t>
            </w:r>
            <w:r w:rsidR="006A36F7">
              <w:t xml:space="preserve">e. VBI </w:t>
            </w:r>
          </w:p>
          <w:p w:rsidR="002342F1" w:rsidRDefault="002342F1" w:rsidP="00057D7C">
            <w:pPr>
              <w:pStyle w:val="NoSpacing"/>
              <w:ind w:left="360"/>
              <w:jc w:val="both"/>
            </w:pPr>
          </w:p>
          <w:p w:rsidR="006A36F7" w:rsidRDefault="006A36F7">
            <w:pPr>
              <w:pStyle w:val="NoSpacing"/>
              <w:jc w:val="both"/>
            </w:pPr>
            <w:r>
              <w:t>Duration: 2 x ½ days</w:t>
            </w:r>
          </w:p>
        </w:tc>
        <w:tc>
          <w:tcPr>
            <w:tcW w:w="865" w:type="pct"/>
            <w:tcBorders>
              <w:top w:val="single" w:sz="4" w:space="0" w:color="auto"/>
              <w:left w:val="single" w:sz="4" w:space="0" w:color="auto"/>
              <w:bottom w:val="single" w:sz="4" w:space="0" w:color="auto"/>
              <w:right w:val="single" w:sz="4" w:space="0" w:color="auto"/>
            </w:tcBorders>
          </w:tcPr>
          <w:p w:rsidR="006A36F7" w:rsidRDefault="002342F1">
            <w:pPr>
              <w:pStyle w:val="NoSpacing"/>
              <w:jc w:val="both"/>
            </w:pPr>
            <w:r>
              <w:t>23</w:t>
            </w:r>
            <w:r w:rsidRPr="00057D7C">
              <w:rPr>
                <w:vertAlign w:val="superscript"/>
              </w:rPr>
              <w:t>rd</w:t>
            </w:r>
            <w:r>
              <w:t xml:space="preserve"> March</w:t>
            </w:r>
          </w:p>
          <w:p w:rsidR="006A36F7" w:rsidRDefault="006A36F7">
            <w:pPr>
              <w:pStyle w:val="NoSpacing"/>
              <w:jc w:val="both"/>
            </w:pPr>
          </w:p>
        </w:tc>
        <w:tc>
          <w:tcPr>
            <w:tcW w:w="760" w:type="pct"/>
            <w:tcBorders>
              <w:top w:val="single" w:sz="4" w:space="0" w:color="auto"/>
              <w:left w:val="single" w:sz="4" w:space="0" w:color="auto"/>
              <w:bottom w:val="single" w:sz="4" w:space="0" w:color="auto"/>
              <w:right w:val="single" w:sz="4" w:space="0" w:color="auto"/>
            </w:tcBorders>
            <w:hideMark/>
          </w:tcPr>
          <w:p w:rsidR="006A36F7" w:rsidRDefault="002342F1">
            <w:pPr>
              <w:pStyle w:val="NoSpacing"/>
              <w:jc w:val="both"/>
            </w:pPr>
            <w:r>
              <w:t>w/c 13</w:t>
            </w:r>
            <w:r w:rsidRPr="00057D7C">
              <w:rPr>
                <w:vertAlign w:val="superscript"/>
              </w:rPr>
              <w:t>th</w:t>
            </w:r>
            <w:r>
              <w:t xml:space="preserve"> April</w:t>
            </w:r>
          </w:p>
          <w:p w:rsidR="006A36F7" w:rsidRDefault="002342F1">
            <w:pPr>
              <w:pStyle w:val="NoSpacing"/>
              <w:jc w:val="both"/>
            </w:pPr>
            <w:r>
              <w:t>w/c 27</w:t>
            </w:r>
            <w:r w:rsidRPr="00057D7C">
              <w:rPr>
                <w:vertAlign w:val="superscript"/>
              </w:rPr>
              <w:t>th</w:t>
            </w:r>
            <w:r>
              <w:t xml:space="preserve"> April</w:t>
            </w:r>
          </w:p>
        </w:tc>
      </w:tr>
      <w:tr w:rsidR="006A36F7" w:rsidTr="00057D7C">
        <w:tc>
          <w:tcPr>
            <w:tcW w:w="933" w:type="pct"/>
            <w:tcBorders>
              <w:top w:val="single" w:sz="4" w:space="0" w:color="auto"/>
              <w:left w:val="single" w:sz="4" w:space="0" w:color="auto"/>
              <w:bottom w:val="single" w:sz="4" w:space="0" w:color="auto"/>
              <w:right w:val="single" w:sz="4" w:space="0" w:color="auto"/>
            </w:tcBorders>
            <w:hideMark/>
          </w:tcPr>
          <w:p w:rsidR="006A36F7" w:rsidRDefault="000048A6" w:rsidP="002342F1">
            <w:pPr>
              <w:pStyle w:val="NoSpacing"/>
              <w:jc w:val="both"/>
            </w:pPr>
            <w:r>
              <w:t>Module</w:t>
            </w:r>
            <w:r w:rsidR="002342F1">
              <w:t xml:space="preserve"> </w:t>
            </w:r>
            <w:r w:rsidR="006A36F7">
              <w:t>4: Networking Sessions</w:t>
            </w:r>
          </w:p>
        </w:tc>
        <w:tc>
          <w:tcPr>
            <w:tcW w:w="2443" w:type="pct"/>
            <w:tcBorders>
              <w:top w:val="single" w:sz="4" w:space="0" w:color="auto"/>
              <w:left w:val="single" w:sz="4" w:space="0" w:color="auto"/>
              <w:bottom w:val="single" w:sz="4" w:space="0" w:color="auto"/>
              <w:right w:val="single" w:sz="4" w:space="0" w:color="auto"/>
            </w:tcBorders>
          </w:tcPr>
          <w:p w:rsidR="006A36F7" w:rsidRDefault="006A36F7" w:rsidP="006A36F7">
            <w:pPr>
              <w:pStyle w:val="ListParagraph"/>
              <w:numPr>
                <w:ilvl w:val="0"/>
                <w:numId w:val="64"/>
              </w:numPr>
              <w:jc w:val="both"/>
            </w:pPr>
            <w:r>
              <w:t xml:space="preserve">Lessons </w:t>
            </w:r>
            <w:r w:rsidR="002342F1">
              <w:t>Sharing</w:t>
            </w:r>
            <w:r>
              <w:t xml:space="preserve">: BDSPs will share lessons among themselves on how they have put into practice training received. </w:t>
            </w:r>
            <w:proofErr w:type="gramStart"/>
            <w:r>
              <w:t>Where there are any clear gaps in terms of performance we may decide to provide additional Training.</w:t>
            </w:r>
            <w:proofErr w:type="gramEnd"/>
            <w:r>
              <w:t xml:space="preserve"> This session </w:t>
            </w:r>
            <w:proofErr w:type="gramStart"/>
            <w:r>
              <w:t>can also be used</w:t>
            </w:r>
            <w:proofErr w:type="gramEnd"/>
            <w:r>
              <w:t xml:space="preserve"> as an opportunity for BDSPs to identify potential areas for partnership or collaboration.</w:t>
            </w:r>
          </w:p>
          <w:p w:rsidR="006A36F7" w:rsidRDefault="006A36F7" w:rsidP="006A36F7">
            <w:pPr>
              <w:pStyle w:val="ListParagraph"/>
              <w:numPr>
                <w:ilvl w:val="0"/>
                <w:numId w:val="64"/>
              </w:numPr>
              <w:jc w:val="both"/>
            </w:pPr>
            <w:r>
              <w:t xml:space="preserve">Pitching to MSMEs: Session where BDSPs </w:t>
            </w:r>
            <w:proofErr w:type="gramStart"/>
            <w:r>
              <w:t>will be asked</w:t>
            </w:r>
            <w:proofErr w:type="gramEnd"/>
            <w:r>
              <w:t xml:space="preserve"> to pitch/market their services to a group of entrepreneurs. This will enable them to put their pitching training into practice. </w:t>
            </w:r>
          </w:p>
          <w:p w:rsidR="006A36F7" w:rsidRDefault="006A36F7" w:rsidP="006A36F7">
            <w:pPr>
              <w:pStyle w:val="ListParagraph"/>
              <w:numPr>
                <w:ilvl w:val="0"/>
                <w:numId w:val="64"/>
              </w:numPr>
              <w:jc w:val="both"/>
            </w:pPr>
            <w:r>
              <w:t xml:space="preserve">Pitching to Public Sector: Session where BDSPs </w:t>
            </w:r>
            <w:proofErr w:type="gramStart"/>
            <w:r>
              <w:t>will be asked</w:t>
            </w:r>
            <w:proofErr w:type="gramEnd"/>
            <w:r>
              <w:t xml:space="preserve"> to pitch their services/benefits of BDS to public sector.</w:t>
            </w:r>
          </w:p>
          <w:p w:rsidR="00E11273" w:rsidRPr="00E11273" w:rsidRDefault="00E11273" w:rsidP="00E11273">
            <w:pPr>
              <w:ind w:left="360"/>
              <w:jc w:val="both"/>
            </w:pPr>
          </w:p>
          <w:p w:rsidR="006A36F7" w:rsidRDefault="006A36F7" w:rsidP="006A36F7">
            <w:pPr>
              <w:pStyle w:val="ListParagraph"/>
              <w:numPr>
                <w:ilvl w:val="0"/>
                <w:numId w:val="64"/>
              </w:numPr>
              <w:jc w:val="both"/>
            </w:pPr>
            <w:r>
              <w:t xml:space="preserve">Lessons Sharing: Wrap up Lessons Sharing workshop where BDSPs </w:t>
            </w:r>
            <w:proofErr w:type="gramStart"/>
            <w:r>
              <w:t>will be supported</w:t>
            </w:r>
            <w:proofErr w:type="gramEnd"/>
            <w:r>
              <w:t xml:space="preserve"> to develop/present their sustainability and scaling up plans. </w:t>
            </w:r>
          </w:p>
          <w:p w:rsidR="002342F1" w:rsidRDefault="002342F1" w:rsidP="00057D7C">
            <w:pPr>
              <w:pStyle w:val="ListParagraph"/>
              <w:ind w:left="735"/>
              <w:jc w:val="both"/>
            </w:pPr>
          </w:p>
          <w:p w:rsidR="006A36F7" w:rsidRDefault="006A36F7">
            <w:pPr>
              <w:jc w:val="both"/>
            </w:pPr>
            <w:r>
              <w:t>Duration: 4 x ½ days</w:t>
            </w:r>
          </w:p>
          <w:p w:rsidR="006A36F7" w:rsidRPr="00E11273" w:rsidRDefault="006A36F7" w:rsidP="00E11273">
            <w:pPr>
              <w:jc w:val="both"/>
            </w:pPr>
          </w:p>
        </w:tc>
        <w:tc>
          <w:tcPr>
            <w:tcW w:w="865" w:type="pct"/>
            <w:tcBorders>
              <w:top w:val="single" w:sz="4" w:space="0" w:color="auto"/>
              <w:left w:val="single" w:sz="4" w:space="0" w:color="auto"/>
              <w:bottom w:val="single" w:sz="4" w:space="0" w:color="auto"/>
              <w:right w:val="single" w:sz="4" w:space="0" w:color="auto"/>
            </w:tcBorders>
            <w:hideMark/>
          </w:tcPr>
          <w:p w:rsidR="006A36F7" w:rsidRDefault="002342F1">
            <w:pPr>
              <w:pStyle w:val="NoSpacing"/>
              <w:jc w:val="both"/>
            </w:pPr>
            <w:r>
              <w:t>6</w:t>
            </w:r>
            <w:r w:rsidRPr="00057D7C">
              <w:rPr>
                <w:vertAlign w:val="superscript"/>
              </w:rPr>
              <w:t>th</w:t>
            </w:r>
            <w:r>
              <w:t xml:space="preserve"> April</w:t>
            </w:r>
          </w:p>
        </w:tc>
        <w:tc>
          <w:tcPr>
            <w:tcW w:w="760" w:type="pct"/>
            <w:tcBorders>
              <w:top w:val="single" w:sz="4" w:space="0" w:color="auto"/>
              <w:left w:val="single" w:sz="4" w:space="0" w:color="auto"/>
              <w:bottom w:val="single" w:sz="4" w:space="0" w:color="auto"/>
              <w:right w:val="single" w:sz="4" w:space="0" w:color="auto"/>
            </w:tcBorders>
            <w:hideMark/>
          </w:tcPr>
          <w:p w:rsidR="006A36F7" w:rsidRDefault="002342F1">
            <w:pPr>
              <w:pStyle w:val="NoSpacing"/>
              <w:jc w:val="both"/>
            </w:pPr>
            <w:r>
              <w:t>w/c 27</w:t>
            </w:r>
            <w:r w:rsidRPr="00057D7C">
              <w:rPr>
                <w:vertAlign w:val="superscript"/>
              </w:rPr>
              <w:t>th</w:t>
            </w:r>
            <w:r>
              <w:t xml:space="preserve"> April</w:t>
            </w:r>
          </w:p>
          <w:p w:rsidR="006A36F7" w:rsidRDefault="002342F1">
            <w:pPr>
              <w:pStyle w:val="NoSpacing"/>
              <w:jc w:val="both"/>
            </w:pPr>
            <w:r>
              <w:t>w/c 25</w:t>
            </w:r>
            <w:r w:rsidRPr="00057D7C">
              <w:rPr>
                <w:vertAlign w:val="superscript"/>
              </w:rPr>
              <w:t>th</w:t>
            </w:r>
            <w:r>
              <w:t xml:space="preserve"> May</w:t>
            </w:r>
          </w:p>
          <w:p w:rsidR="006A36F7" w:rsidRDefault="002342F1">
            <w:pPr>
              <w:pStyle w:val="NoSpacing"/>
              <w:jc w:val="both"/>
            </w:pPr>
            <w:r>
              <w:t>w/c 29</w:t>
            </w:r>
            <w:r w:rsidRPr="00057D7C">
              <w:rPr>
                <w:vertAlign w:val="superscript"/>
              </w:rPr>
              <w:t>th</w:t>
            </w:r>
            <w:r>
              <w:t xml:space="preserve"> June</w:t>
            </w:r>
          </w:p>
          <w:p w:rsidR="006A36F7" w:rsidRDefault="002342F1">
            <w:pPr>
              <w:pStyle w:val="NoSpacing"/>
              <w:jc w:val="both"/>
            </w:pPr>
            <w:r>
              <w:t>w/c 27</w:t>
            </w:r>
            <w:r w:rsidRPr="00057D7C">
              <w:rPr>
                <w:vertAlign w:val="superscript"/>
              </w:rPr>
              <w:t>th</w:t>
            </w:r>
            <w:r>
              <w:t xml:space="preserve"> July</w:t>
            </w:r>
          </w:p>
        </w:tc>
      </w:tr>
      <w:tr w:rsidR="006A36F7" w:rsidTr="00057D7C">
        <w:tc>
          <w:tcPr>
            <w:tcW w:w="933" w:type="pct"/>
            <w:tcBorders>
              <w:top w:val="single" w:sz="4" w:space="0" w:color="auto"/>
              <w:left w:val="single" w:sz="4" w:space="0" w:color="auto"/>
              <w:bottom w:val="single" w:sz="4" w:space="0" w:color="auto"/>
              <w:right w:val="single" w:sz="4" w:space="0" w:color="auto"/>
            </w:tcBorders>
            <w:hideMark/>
          </w:tcPr>
          <w:p w:rsidR="006A36F7" w:rsidRDefault="006A36F7">
            <w:pPr>
              <w:pStyle w:val="NoSpacing"/>
              <w:jc w:val="both"/>
            </w:pPr>
            <w:r>
              <w:lastRenderedPageBreak/>
              <w:t>Training aftercare</w:t>
            </w:r>
          </w:p>
        </w:tc>
        <w:tc>
          <w:tcPr>
            <w:tcW w:w="2443" w:type="pct"/>
            <w:tcBorders>
              <w:top w:val="single" w:sz="4" w:space="0" w:color="auto"/>
              <w:left w:val="single" w:sz="4" w:space="0" w:color="auto"/>
              <w:bottom w:val="single" w:sz="4" w:space="0" w:color="auto"/>
              <w:right w:val="single" w:sz="4" w:space="0" w:color="auto"/>
            </w:tcBorders>
          </w:tcPr>
          <w:p w:rsidR="006A36F7" w:rsidRDefault="006A36F7">
            <w:pPr>
              <w:jc w:val="both"/>
              <w:rPr>
                <w:sz w:val="22"/>
              </w:rPr>
            </w:pPr>
          </w:p>
        </w:tc>
        <w:tc>
          <w:tcPr>
            <w:tcW w:w="865" w:type="pct"/>
            <w:tcBorders>
              <w:top w:val="single" w:sz="4" w:space="0" w:color="auto"/>
              <w:left w:val="single" w:sz="4" w:space="0" w:color="auto"/>
              <w:bottom w:val="single" w:sz="4" w:space="0" w:color="auto"/>
              <w:right w:val="single" w:sz="4" w:space="0" w:color="auto"/>
            </w:tcBorders>
            <w:hideMark/>
          </w:tcPr>
          <w:p w:rsidR="006A36F7" w:rsidRDefault="006A36F7">
            <w:pPr>
              <w:pStyle w:val="NoSpacing"/>
              <w:jc w:val="both"/>
            </w:pPr>
          </w:p>
        </w:tc>
        <w:tc>
          <w:tcPr>
            <w:tcW w:w="760" w:type="pct"/>
            <w:tcBorders>
              <w:top w:val="single" w:sz="4" w:space="0" w:color="auto"/>
              <w:left w:val="single" w:sz="4" w:space="0" w:color="auto"/>
              <w:bottom w:val="single" w:sz="4" w:space="0" w:color="auto"/>
              <w:right w:val="single" w:sz="4" w:space="0" w:color="auto"/>
            </w:tcBorders>
            <w:hideMark/>
          </w:tcPr>
          <w:p w:rsidR="006A36F7" w:rsidRDefault="006A36F7">
            <w:pPr>
              <w:pStyle w:val="NoSpacing"/>
              <w:jc w:val="both"/>
            </w:pPr>
            <w:r>
              <w:t>May 2020 – July 2020</w:t>
            </w:r>
          </w:p>
        </w:tc>
      </w:tr>
    </w:tbl>
    <w:p w:rsidR="006A36F7" w:rsidRDefault="006A36F7" w:rsidP="00693EEB">
      <w:pPr>
        <w:pStyle w:val="NoSpacing"/>
        <w:jc w:val="both"/>
        <w:rPr>
          <w:bCs/>
          <w:color w:val="685040"/>
          <w:szCs w:val="18"/>
          <w:lang w:val="en-US"/>
        </w:rPr>
      </w:pPr>
    </w:p>
    <w:p w:rsidR="00437910" w:rsidRDefault="00437910" w:rsidP="00437910">
      <w:pPr>
        <w:pStyle w:val="NoSpacing"/>
        <w:rPr>
          <w:bCs/>
          <w:color w:val="685040"/>
          <w:szCs w:val="18"/>
          <w:lang w:val="en-US"/>
        </w:rPr>
      </w:pPr>
    </w:p>
    <w:p w:rsidR="00437910" w:rsidRDefault="0043791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FA5ED0" w:rsidRDefault="00FA5ED0" w:rsidP="00E40AEB">
      <w:pPr>
        <w:pStyle w:val="NoSpacing"/>
        <w:jc w:val="both"/>
        <w:rPr>
          <w:color w:val="404040" w:themeColor="text1"/>
        </w:rPr>
      </w:pPr>
    </w:p>
    <w:p w:rsidR="00C5230B" w:rsidRDefault="00C5230B" w:rsidP="00130997">
      <w:pPr>
        <w:pStyle w:val="NumHeading"/>
        <w:numPr>
          <w:ilvl w:val="0"/>
          <w:numId w:val="0"/>
        </w:numPr>
      </w:pPr>
      <w:r>
        <w:lastRenderedPageBreak/>
        <w:t>annexes</w:t>
      </w:r>
    </w:p>
    <w:p w:rsidR="005543BB" w:rsidRDefault="005543BB">
      <w:pPr>
        <w:rPr>
          <w:color w:val="404040" w:themeColor="text1"/>
        </w:rPr>
      </w:pPr>
    </w:p>
    <w:p w:rsidR="00C5230B" w:rsidRDefault="00C5230B" w:rsidP="00E40AEB">
      <w:pPr>
        <w:pStyle w:val="NoSpacing"/>
        <w:jc w:val="both"/>
        <w:rPr>
          <w:color w:val="404040" w:themeColor="text1"/>
        </w:rPr>
      </w:pPr>
    </w:p>
    <w:p w:rsidR="002A33CB" w:rsidRDefault="002A33CB" w:rsidP="00E40AEB">
      <w:pPr>
        <w:pStyle w:val="NoSpacing"/>
        <w:jc w:val="both"/>
        <w:rPr>
          <w:color w:val="404040" w:themeColor="text1"/>
        </w:rPr>
        <w:sectPr w:rsidR="002A33CB" w:rsidSect="00BC57AF">
          <w:pgSz w:w="11906" w:h="16838" w:code="9"/>
          <w:pgMar w:top="1440" w:right="1797" w:bottom="709" w:left="1077" w:header="709" w:footer="491" w:gutter="0"/>
          <w:cols w:space="708"/>
          <w:docGrid w:linePitch="360"/>
        </w:sectPr>
      </w:pPr>
    </w:p>
    <w:p w:rsidR="002545B9" w:rsidRDefault="002545B9" w:rsidP="005C4E14">
      <w:pPr>
        <w:pStyle w:val="NoSpacing"/>
        <w:jc w:val="center"/>
        <w:rPr>
          <w:b/>
          <w:color w:val="404040" w:themeColor="text1"/>
          <w:sz w:val="32"/>
          <w:szCs w:val="32"/>
        </w:rPr>
      </w:pPr>
      <w:r w:rsidRPr="005C4E14">
        <w:rPr>
          <w:b/>
          <w:color w:val="404040" w:themeColor="text1"/>
          <w:sz w:val="32"/>
          <w:szCs w:val="32"/>
        </w:rPr>
        <w:lastRenderedPageBreak/>
        <w:t>PROMOTING ENTERPRISE DEVELOPMENT</w:t>
      </w:r>
    </w:p>
    <w:p w:rsidR="002545B9" w:rsidRDefault="002545B9" w:rsidP="005C4E14">
      <w:pPr>
        <w:pStyle w:val="NoSpacing"/>
        <w:jc w:val="center"/>
        <w:rPr>
          <w:b/>
          <w:color w:val="404040" w:themeColor="text1"/>
          <w:sz w:val="32"/>
          <w:szCs w:val="32"/>
        </w:rPr>
      </w:pPr>
    </w:p>
    <w:p w:rsidR="002545B9" w:rsidRPr="002545B9" w:rsidRDefault="002545B9" w:rsidP="005C4E14">
      <w:pPr>
        <w:pStyle w:val="NoSpacing"/>
        <w:jc w:val="center"/>
        <w:rPr>
          <w:b/>
          <w:color w:val="404040" w:themeColor="text1"/>
          <w:sz w:val="24"/>
          <w:szCs w:val="24"/>
        </w:rPr>
      </w:pPr>
      <w:r w:rsidRPr="005C4E14">
        <w:rPr>
          <w:b/>
          <w:color w:val="404040" w:themeColor="text1"/>
          <w:sz w:val="24"/>
          <w:szCs w:val="24"/>
        </w:rPr>
        <w:t>Call for Application</w:t>
      </w:r>
    </w:p>
    <w:p w:rsidR="00971136" w:rsidRPr="005C4E14" w:rsidRDefault="002A33CB" w:rsidP="005C4E14">
      <w:pPr>
        <w:pStyle w:val="NoSpacing"/>
        <w:jc w:val="center"/>
        <w:rPr>
          <w:b/>
          <w:color w:val="404040" w:themeColor="text1"/>
          <w:sz w:val="24"/>
          <w:szCs w:val="24"/>
        </w:rPr>
      </w:pPr>
      <w:r w:rsidRPr="005C4E14">
        <w:rPr>
          <w:b/>
          <w:color w:val="404040" w:themeColor="text1"/>
          <w:sz w:val="24"/>
          <w:szCs w:val="24"/>
        </w:rPr>
        <w:t xml:space="preserve">Business Development Services </w:t>
      </w:r>
      <w:r w:rsidR="002545B9">
        <w:rPr>
          <w:b/>
          <w:color w:val="404040" w:themeColor="text1"/>
          <w:sz w:val="24"/>
          <w:szCs w:val="24"/>
        </w:rPr>
        <w:t xml:space="preserve">Providers </w:t>
      </w:r>
      <w:r w:rsidRPr="005C4E14">
        <w:rPr>
          <w:b/>
          <w:color w:val="404040" w:themeColor="text1"/>
          <w:sz w:val="24"/>
          <w:szCs w:val="24"/>
        </w:rPr>
        <w:t>Training Programme</w:t>
      </w:r>
    </w:p>
    <w:p w:rsidR="002545B9" w:rsidRDefault="00971136" w:rsidP="00971136">
      <w:pPr>
        <w:pStyle w:val="NoSpacing"/>
        <w:jc w:val="both"/>
        <w:rPr>
          <w:b/>
          <w:color w:val="404040" w:themeColor="text1"/>
        </w:rPr>
      </w:pPr>
      <w:r>
        <w:rPr>
          <w:color w:val="404040" w:themeColor="text1"/>
        </w:rPr>
        <w:t xml:space="preserve"> </w:t>
      </w:r>
    </w:p>
    <w:p w:rsidR="00971136" w:rsidRPr="005C4E14" w:rsidRDefault="002545B9" w:rsidP="00971136">
      <w:pPr>
        <w:pStyle w:val="NoSpacing"/>
        <w:jc w:val="both"/>
        <w:rPr>
          <w:color w:val="404040" w:themeColor="text1"/>
        </w:rPr>
      </w:pPr>
      <w:r>
        <w:rPr>
          <w:color w:val="404040" w:themeColor="text1"/>
        </w:rPr>
        <w:t xml:space="preserve">The Government of Lesotho, supported by the African Development Bank is implementing the Promoting Enterprise Development Programme (PED) to support the promotion of enterprise development in Lesotho. A key component of the programme is to build the capacity of professional Business Development Service Providers (BDSPs) to provide their services to the Basotho Enterprise Development Corporation (BEDCO) MSME client base. </w:t>
      </w:r>
    </w:p>
    <w:p w:rsidR="00971136" w:rsidRDefault="00971136" w:rsidP="00971136">
      <w:pPr>
        <w:pStyle w:val="NoSpacing"/>
        <w:jc w:val="both"/>
        <w:rPr>
          <w:bCs/>
          <w:color w:val="404040" w:themeColor="text1"/>
        </w:rPr>
      </w:pPr>
    </w:p>
    <w:p w:rsidR="00971136" w:rsidRPr="00971136" w:rsidRDefault="00971136" w:rsidP="00971136">
      <w:pPr>
        <w:pStyle w:val="NoSpacing"/>
        <w:jc w:val="both"/>
        <w:rPr>
          <w:b/>
          <w:bCs/>
          <w:color w:val="404040" w:themeColor="text1"/>
        </w:rPr>
      </w:pPr>
      <w:r>
        <w:rPr>
          <w:bCs/>
          <w:color w:val="404040" w:themeColor="text1"/>
        </w:rPr>
        <w:t xml:space="preserve">As you are probably aware, BEDCO is in the process of changing its mandate to make use of </w:t>
      </w:r>
      <w:r w:rsidR="007F0B44">
        <w:rPr>
          <w:bCs/>
          <w:color w:val="404040" w:themeColor="text1"/>
        </w:rPr>
        <w:t xml:space="preserve">qualified </w:t>
      </w:r>
      <w:r>
        <w:rPr>
          <w:bCs/>
          <w:color w:val="404040" w:themeColor="text1"/>
        </w:rPr>
        <w:t xml:space="preserve">BDSPs to provide training to </w:t>
      </w:r>
      <w:r w:rsidR="00833237">
        <w:rPr>
          <w:bCs/>
          <w:color w:val="404040" w:themeColor="text1"/>
        </w:rPr>
        <w:t>M</w:t>
      </w:r>
      <w:r>
        <w:rPr>
          <w:bCs/>
          <w:color w:val="404040" w:themeColor="text1"/>
        </w:rPr>
        <w:t xml:space="preserve">SMEs. </w:t>
      </w:r>
      <w:r w:rsidRPr="00971136">
        <w:rPr>
          <w:bCs/>
          <w:color w:val="404040" w:themeColor="text1"/>
        </w:rPr>
        <w:t xml:space="preserve">This course is suitable for all </w:t>
      </w:r>
      <w:r>
        <w:rPr>
          <w:bCs/>
          <w:color w:val="404040" w:themeColor="text1"/>
        </w:rPr>
        <w:t>BDSPs that are</w:t>
      </w:r>
      <w:r w:rsidRPr="00971136">
        <w:rPr>
          <w:bCs/>
          <w:color w:val="404040" w:themeColor="text1"/>
        </w:rPr>
        <w:t xml:space="preserve"> interested in </w:t>
      </w:r>
      <w:r>
        <w:rPr>
          <w:bCs/>
          <w:color w:val="404040" w:themeColor="text1"/>
        </w:rPr>
        <w:t xml:space="preserve">developing their skills in </w:t>
      </w:r>
      <w:r w:rsidRPr="00971136">
        <w:rPr>
          <w:bCs/>
          <w:color w:val="404040" w:themeColor="text1"/>
        </w:rPr>
        <w:t>enterpr</w:t>
      </w:r>
      <w:r w:rsidR="00FA5ED0">
        <w:rPr>
          <w:bCs/>
          <w:color w:val="404040" w:themeColor="text1"/>
        </w:rPr>
        <w:t>is</w:t>
      </w:r>
      <w:r w:rsidRPr="00971136">
        <w:rPr>
          <w:bCs/>
          <w:color w:val="404040" w:themeColor="text1"/>
        </w:rPr>
        <w:t xml:space="preserve">e development and </w:t>
      </w:r>
      <w:r w:rsidR="00763ED7">
        <w:rPr>
          <w:bCs/>
          <w:color w:val="404040" w:themeColor="text1"/>
        </w:rPr>
        <w:t xml:space="preserve">want to be part of </w:t>
      </w:r>
      <w:r w:rsidR="002545B9">
        <w:rPr>
          <w:bCs/>
          <w:color w:val="404040" w:themeColor="text1"/>
        </w:rPr>
        <w:t xml:space="preserve">BEDCO’s </w:t>
      </w:r>
      <w:r w:rsidR="00763ED7">
        <w:rPr>
          <w:bCs/>
          <w:color w:val="404040" w:themeColor="text1"/>
        </w:rPr>
        <w:t>BDSP Network.</w:t>
      </w:r>
      <w:r w:rsidRPr="00971136">
        <w:rPr>
          <w:color w:val="404040" w:themeColor="text1"/>
        </w:rPr>
        <w:t xml:space="preserve"> This is an open </w:t>
      </w:r>
      <w:r w:rsidR="002545B9">
        <w:rPr>
          <w:color w:val="404040" w:themeColor="text1"/>
        </w:rPr>
        <w:t xml:space="preserve">call for application (see below), but training will be limited to only 20 participants based on the quality of your application. </w:t>
      </w:r>
      <w:r w:rsidRPr="00971136">
        <w:rPr>
          <w:color w:val="404040" w:themeColor="text1"/>
        </w:rPr>
        <w:t xml:space="preserve">You are </w:t>
      </w:r>
      <w:r w:rsidR="00763ED7">
        <w:rPr>
          <w:color w:val="404040" w:themeColor="text1"/>
        </w:rPr>
        <w:t xml:space="preserve">also </w:t>
      </w:r>
      <w:r w:rsidRPr="00971136">
        <w:rPr>
          <w:color w:val="404040" w:themeColor="text1"/>
        </w:rPr>
        <w:t>welcome</w:t>
      </w:r>
      <w:r w:rsidRPr="00971136">
        <w:rPr>
          <w:bCs/>
          <w:color w:val="404040" w:themeColor="text1"/>
        </w:rPr>
        <w:t xml:space="preserve"> to </w:t>
      </w:r>
      <w:r w:rsidR="002545B9">
        <w:rPr>
          <w:bCs/>
          <w:color w:val="404040" w:themeColor="text1"/>
        </w:rPr>
        <w:t xml:space="preserve">share this application form </w:t>
      </w:r>
      <w:r w:rsidR="007F0B44">
        <w:rPr>
          <w:bCs/>
          <w:color w:val="404040" w:themeColor="text1"/>
        </w:rPr>
        <w:t>with anyone else</w:t>
      </w:r>
      <w:r w:rsidR="002545B9">
        <w:rPr>
          <w:bCs/>
          <w:color w:val="404040" w:themeColor="text1"/>
        </w:rPr>
        <w:t xml:space="preserve"> you think might be interested. </w:t>
      </w:r>
      <w:r w:rsidR="002545B9" w:rsidRPr="00971136">
        <w:rPr>
          <w:bCs/>
          <w:color w:val="404040" w:themeColor="text1"/>
        </w:rPr>
        <w:t xml:space="preserve"> </w:t>
      </w:r>
    </w:p>
    <w:p w:rsidR="00763ED7" w:rsidRDefault="00763ED7" w:rsidP="00971136">
      <w:pPr>
        <w:pStyle w:val="NoSpacing"/>
        <w:jc w:val="both"/>
        <w:rPr>
          <w:b/>
          <w:bCs/>
          <w:color w:val="404040" w:themeColor="text1"/>
          <w:u w:val="single"/>
        </w:rPr>
      </w:pPr>
    </w:p>
    <w:p w:rsidR="002545B9" w:rsidRDefault="002545B9" w:rsidP="00763ED7">
      <w:pPr>
        <w:pStyle w:val="NoSpacing"/>
        <w:jc w:val="both"/>
        <w:rPr>
          <w:b/>
          <w:bCs/>
          <w:color w:val="404040" w:themeColor="text1"/>
          <w:u w:val="single"/>
        </w:rPr>
      </w:pPr>
      <w:r>
        <w:rPr>
          <w:b/>
          <w:bCs/>
          <w:color w:val="404040" w:themeColor="text1"/>
          <w:u w:val="single"/>
        </w:rPr>
        <w:t>Training Description</w:t>
      </w:r>
    </w:p>
    <w:p w:rsidR="002545B9" w:rsidRDefault="002545B9" w:rsidP="00763ED7">
      <w:pPr>
        <w:pStyle w:val="NoSpacing"/>
        <w:jc w:val="both"/>
        <w:rPr>
          <w:color w:val="404040" w:themeColor="text1"/>
        </w:rPr>
      </w:pPr>
    </w:p>
    <w:p w:rsidR="00894A98" w:rsidRDefault="00971136" w:rsidP="00763ED7">
      <w:pPr>
        <w:pStyle w:val="NoSpacing"/>
        <w:jc w:val="both"/>
        <w:rPr>
          <w:color w:val="404040" w:themeColor="text1"/>
        </w:rPr>
      </w:pPr>
      <w:r w:rsidRPr="00971136">
        <w:rPr>
          <w:color w:val="404040" w:themeColor="text1"/>
        </w:rPr>
        <w:t xml:space="preserve">The training </w:t>
      </w:r>
      <w:r w:rsidR="00763ED7">
        <w:rPr>
          <w:color w:val="404040" w:themeColor="text1"/>
        </w:rPr>
        <w:t>will</w:t>
      </w:r>
      <w:r w:rsidRPr="00971136">
        <w:rPr>
          <w:color w:val="404040" w:themeColor="text1"/>
        </w:rPr>
        <w:t xml:space="preserve"> provide </w:t>
      </w:r>
      <w:r w:rsidR="00763ED7">
        <w:rPr>
          <w:color w:val="404040" w:themeColor="text1"/>
        </w:rPr>
        <w:t>in-depth, face-to-face BDS t</w:t>
      </w:r>
      <w:r w:rsidRPr="00971136">
        <w:rPr>
          <w:color w:val="404040" w:themeColor="text1"/>
        </w:rPr>
        <w:t xml:space="preserve">raining suited for adult </w:t>
      </w:r>
      <w:r w:rsidR="00763ED7">
        <w:rPr>
          <w:color w:val="404040" w:themeColor="text1"/>
        </w:rPr>
        <w:t xml:space="preserve">and experienced </w:t>
      </w:r>
      <w:r w:rsidRPr="00971136">
        <w:rPr>
          <w:color w:val="404040" w:themeColor="text1"/>
        </w:rPr>
        <w:t xml:space="preserve">learning. The main target audience </w:t>
      </w:r>
      <w:r w:rsidR="00763ED7">
        <w:rPr>
          <w:color w:val="404040" w:themeColor="text1"/>
        </w:rPr>
        <w:t>is BDSPs</w:t>
      </w:r>
      <w:r w:rsidRPr="00971136">
        <w:rPr>
          <w:color w:val="404040" w:themeColor="text1"/>
        </w:rPr>
        <w:t xml:space="preserve"> </w:t>
      </w:r>
      <w:r w:rsidR="00763ED7">
        <w:rPr>
          <w:color w:val="404040" w:themeColor="text1"/>
        </w:rPr>
        <w:t xml:space="preserve">with a preference for persons/organisation operating in the agriculture, manufacturing, renewable energy and tourism sectors. </w:t>
      </w:r>
      <w:r w:rsidR="00954345">
        <w:rPr>
          <w:color w:val="404040" w:themeColor="text1"/>
        </w:rPr>
        <w:t>A</w:t>
      </w:r>
      <w:r w:rsidRPr="00971136">
        <w:rPr>
          <w:color w:val="404040" w:themeColor="text1"/>
        </w:rPr>
        <w:t xml:space="preserve"> wide spectrum of </w:t>
      </w:r>
      <w:r w:rsidR="00763ED7">
        <w:rPr>
          <w:color w:val="404040" w:themeColor="text1"/>
        </w:rPr>
        <w:t>subjects</w:t>
      </w:r>
      <w:r w:rsidRPr="00971136">
        <w:rPr>
          <w:color w:val="404040" w:themeColor="text1"/>
        </w:rPr>
        <w:t xml:space="preserve"> including</w:t>
      </w:r>
      <w:r w:rsidR="00954345">
        <w:rPr>
          <w:color w:val="404040" w:themeColor="text1"/>
        </w:rPr>
        <w:t xml:space="preserve"> the following </w:t>
      </w:r>
      <w:proofErr w:type="gramStart"/>
      <w:r w:rsidR="00954345">
        <w:rPr>
          <w:color w:val="404040" w:themeColor="text1"/>
        </w:rPr>
        <w:t>will be covered</w:t>
      </w:r>
      <w:proofErr w:type="gramEnd"/>
      <w:r w:rsidR="00894A98">
        <w:rPr>
          <w:color w:val="404040" w:themeColor="text1"/>
        </w:rPr>
        <w:t>:</w:t>
      </w:r>
    </w:p>
    <w:p w:rsidR="007F0B44" w:rsidRDefault="007F0B44" w:rsidP="00763ED7">
      <w:pPr>
        <w:pStyle w:val="NoSpacing"/>
        <w:jc w:val="both"/>
        <w:rPr>
          <w:color w:val="404040" w:themeColor="text1"/>
        </w:rPr>
      </w:pPr>
    </w:p>
    <w:p w:rsidR="007F0B44" w:rsidRPr="005C4E14" w:rsidRDefault="007F0B44" w:rsidP="00763ED7">
      <w:pPr>
        <w:pStyle w:val="NoSpacing"/>
        <w:jc w:val="both"/>
        <w:rPr>
          <w:b/>
          <w:color w:val="404040" w:themeColor="text1"/>
        </w:rPr>
      </w:pPr>
      <w:r w:rsidRPr="005C4E14">
        <w:rPr>
          <w:b/>
          <w:color w:val="404040" w:themeColor="text1"/>
        </w:rPr>
        <w:t>Module 1: How to Develop a BDS Business</w:t>
      </w:r>
    </w:p>
    <w:p w:rsidR="007F0B44" w:rsidRDefault="007F0B44" w:rsidP="005C4E14">
      <w:pPr>
        <w:pStyle w:val="NoSpacing"/>
        <w:numPr>
          <w:ilvl w:val="0"/>
          <w:numId w:val="15"/>
        </w:numPr>
        <w:jc w:val="both"/>
        <w:rPr>
          <w:color w:val="404040" w:themeColor="text1"/>
        </w:rPr>
      </w:pPr>
      <w:r>
        <w:rPr>
          <w:color w:val="404040" w:themeColor="text1"/>
        </w:rPr>
        <w:t>Improving your BDS Business Plan</w:t>
      </w:r>
    </w:p>
    <w:p w:rsidR="007F0B44" w:rsidRDefault="007F0B44" w:rsidP="005C4E14">
      <w:pPr>
        <w:pStyle w:val="NoSpacing"/>
        <w:numPr>
          <w:ilvl w:val="0"/>
          <w:numId w:val="15"/>
        </w:numPr>
        <w:jc w:val="both"/>
        <w:rPr>
          <w:color w:val="404040" w:themeColor="text1"/>
        </w:rPr>
      </w:pPr>
      <w:r>
        <w:rPr>
          <w:color w:val="404040" w:themeColor="text1"/>
        </w:rPr>
        <w:t>BDS Costing (focusing on low cost methods for MSMEs)</w:t>
      </w:r>
    </w:p>
    <w:p w:rsidR="007F0B44" w:rsidRDefault="007F0B44" w:rsidP="005C4E14">
      <w:pPr>
        <w:pStyle w:val="NoSpacing"/>
        <w:numPr>
          <w:ilvl w:val="0"/>
          <w:numId w:val="15"/>
        </w:numPr>
        <w:jc w:val="both"/>
        <w:rPr>
          <w:color w:val="404040" w:themeColor="text1"/>
        </w:rPr>
      </w:pPr>
      <w:r>
        <w:rPr>
          <w:color w:val="404040" w:themeColor="text1"/>
        </w:rPr>
        <w:t>BDS Pricing</w:t>
      </w:r>
    </w:p>
    <w:p w:rsidR="007F0B44" w:rsidRDefault="007F0B44" w:rsidP="005C4E14">
      <w:pPr>
        <w:pStyle w:val="NoSpacing"/>
        <w:numPr>
          <w:ilvl w:val="0"/>
          <w:numId w:val="15"/>
        </w:numPr>
        <w:jc w:val="both"/>
        <w:rPr>
          <w:color w:val="404040" w:themeColor="text1"/>
        </w:rPr>
      </w:pPr>
      <w:r>
        <w:rPr>
          <w:color w:val="404040" w:themeColor="text1"/>
        </w:rPr>
        <w:t>Marketing and Strategy &amp; Customer Identification</w:t>
      </w:r>
    </w:p>
    <w:p w:rsidR="007F0B44" w:rsidRDefault="007F0B44" w:rsidP="00763ED7">
      <w:pPr>
        <w:pStyle w:val="NoSpacing"/>
        <w:jc w:val="both"/>
        <w:rPr>
          <w:color w:val="404040" w:themeColor="text1"/>
        </w:rPr>
      </w:pPr>
    </w:p>
    <w:p w:rsidR="007F0B44" w:rsidRPr="005C4E14" w:rsidRDefault="007F0B44" w:rsidP="00763ED7">
      <w:pPr>
        <w:pStyle w:val="NoSpacing"/>
        <w:jc w:val="both"/>
        <w:rPr>
          <w:b/>
          <w:color w:val="404040" w:themeColor="text1"/>
        </w:rPr>
      </w:pPr>
      <w:r w:rsidRPr="005C4E14">
        <w:rPr>
          <w:b/>
          <w:color w:val="404040" w:themeColor="text1"/>
        </w:rPr>
        <w:t>Module 2: Technical Training-of-Trainer on MSME Growth and Development</w:t>
      </w:r>
    </w:p>
    <w:p w:rsidR="007F0B44" w:rsidRDefault="007F0B44" w:rsidP="005C4E14">
      <w:pPr>
        <w:pStyle w:val="NoSpacing"/>
        <w:numPr>
          <w:ilvl w:val="0"/>
          <w:numId w:val="15"/>
        </w:numPr>
        <w:jc w:val="both"/>
        <w:rPr>
          <w:color w:val="404040" w:themeColor="text1"/>
        </w:rPr>
      </w:pPr>
      <w:r>
        <w:rPr>
          <w:color w:val="404040" w:themeColor="text1"/>
        </w:rPr>
        <w:t>Business Start-up and Planning (business model canvassing, lean start-up)</w:t>
      </w:r>
    </w:p>
    <w:p w:rsidR="007F0B44" w:rsidRDefault="007F0B44" w:rsidP="005C4E14">
      <w:pPr>
        <w:pStyle w:val="NoSpacing"/>
        <w:numPr>
          <w:ilvl w:val="0"/>
          <w:numId w:val="15"/>
        </w:numPr>
        <w:jc w:val="both"/>
        <w:rPr>
          <w:color w:val="404040" w:themeColor="text1"/>
        </w:rPr>
      </w:pPr>
      <w:r>
        <w:rPr>
          <w:color w:val="404040" w:themeColor="text1"/>
        </w:rPr>
        <w:t>Financial Management</w:t>
      </w:r>
    </w:p>
    <w:p w:rsidR="007F0B44" w:rsidRDefault="007F0B44" w:rsidP="005C4E14">
      <w:pPr>
        <w:pStyle w:val="NoSpacing"/>
        <w:numPr>
          <w:ilvl w:val="0"/>
          <w:numId w:val="15"/>
        </w:numPr>
        <w:jc w:val="both"/>
        <w:rPr>
          <w:color w:val="404040" w:themeColor="text1"/>
        </w:rPr>
      </w:pPr>
      <w:r>
        <w:rPr>
          <w:color w:val="404040" w:themeColor="text1"/>
        </w:rPr>
        <w:t>HR Management</w:t>
      </w:r>
    </w:p>
    <w:p w:rsidR="007F0B44" w:rsidRDefault="007F0B44" w:rsidP="005C4E14">
      <w:pPr>
        <w:pStyle w:val="NoSpacing"/>
        <w:numPr>
          <w:ilvl w:val="0"/>
          <w:numId w:val="15"/>
        </w:numPr>
        <w:jc w:val="both"/>
        <w:rPr>
          <w:color w:val="404040" w:themeColor="text1"/>
        </w:rPr>
      </w:pPr>
      <w:r>
        <w:rPr>
          <w:color w:val="404040" w:themeColor="text1"/>
        </w:rPr>
        <w:t>Marketing and Customer Relations</w:t>
      </w:r>
    </w:p>
    <w:p w:rsidR="007F0B44" w:rsidRDefault="007F0B44" w:rsidP="005C4E14">
      <w:pPr>
        <w:pStyle w:val="NoSpacing"/>
        <w:numPr>
          <w:ilvl w:val="0"/>
          <w:numId w:val="15"/>
        </w:numPr>
        <w:jc w:val="both"/>
        <w:rPr>
          <w:color w:val="404040" w:themeColor="text1"/>
        </w:rPr>
      </w:pPr>
      <w:r>
        <w:rPr>
          <w:color w:val="404040" w:themeColor="text1"/>
        </w:rPr>
        <w:t>Sector Focus Training (Tourism, Agro processing, renewable energy, Manufacturing)</w:t>
      </w:r>
    </w:p>
    <w:p w:rsidR="007F0B44" w:rsidRDefault="007F0B44" w:rsidP="00763ED7">
      <w:pPr>
        <w:pStyle w:val="NoSpacing"/>
        <w:jc w:val="both"/>
        <w:rPr>
          <w:color w:val="404040" w:themeColor="text1"/>
        </w:rPr>
      </w:pPr>
    </w:p>
    <w:p w:rsidR="007F0B44" w:rsidRPr="005C4E14" w:rsidRDefault="007F0B44" w:rsidP="00763ED7">
      <w:pPr>
        <w:pStyle w:val="NoSpacing"/>
        <w:jc w:val="both"/>
        <w:rPr>
          <w:b/>
          <w:color w:val="404040" w:themeColor="text1"/>
        </w:rPr>
      </w:pPr>
      <w:r w:rsidRPr="005C4E14">
        <w:rPr>
          <w:b/>
          <w:color w:val="404040" w:themeColor="text1"/>
        </w:rPr>
        <w:t>Module 3: Performance Monitoring</w:t>
      </w:r>
    </w:p>
    <w:p w:rsidR="007F0B44" w:rsidRDefault="007F0B44" w:rsidP="005C4E14">
      <w:pPr>
        <w:pStyle w:val="NoSpacing"/>
        <w:numPr>
          <w:ilvl w:val="0"/>
          <w:numId w:val="15"/>
        </w:numPr>
        <w:jc w:val="both"/>
        <w:rPr>
          <w:color w:val="404040" w:themeColor="text1"/>
        </w:rPr>
      </w:pPr>
      <w:r>
        <w:rPr>
          <w:color w:val="404040" w:themeColor="text1"/>
        </w:rPr>
        <w:t>Developing Performance Indicators for MSMEs</w:t>
      </w:r>
    </w:p>
    <w:p w:rsidR="007F0B44" w:rsidRDefault="007F0B44" w:rsidP="005C4E14">
      <w:pPr>
        <w:pStyle w:val="NoSpacing"/>
        <w:numPr>
          <w:ilvl w:val="0"/>
          <w:numId w:val="15"/>
        </w:numPr>
        <w:jc w:val="both"/>
        <w:rPr>
          <w:color w:val="404040" w:themeColor="text1"/>
        </w:rPr>
      </w:pPr>
      <w:r>
        <w:rPr>
          <w:color w:val="404040" w:themeColor="text1"/>
        </w:rPr>
        <w:t>Performance Monitoring and Evaluation of MSME growth</w:t>
      </w:r>
    </w:p>
    <w:p w:rsidR="007F0B44" w:rsidRDefault="007F0B44">
      <w:pPr>
        <w:pStyle w:val="NoSpacing"/>
        <w:jc w:val="both"/>
        <w:rPr>
          <w:color w:val="404040" w:themeColor="text1"/>
        </w:rPr>
      </w:pPr>
    </w:p>
    <w:p w:rsidR="007F0B44" w:rsidRPr="005C4E14" w:rsidRDefault="007F0B44" w:rsidP="007F0B44">
      <w:pPr>
        <w:pStyle w:val="NoSpacing"/>
        <w:jc w:val="both"/>
        <w:rPr>
          <w:b/>
          <w:color w:val="404040" w:themeColor="text1"/>
        </w:rPr>
      </w:pPr>
      <w:r w:rsidRPr="005C4E14">
        <w:rPr>
          <w:b/>
          <w:color w:val="404040" w:themeColor="text1"/>
        </w:rPr>
        <w:t>Module 4: BDSP Networking</w:t>
      </w:r>
    </w:p>
    <w:p w:rsidR="007F0B44" w:rsidRDefault="007F0B44" w:rsidP="005C4E14">
      <w:pPr>
        <w:pStyle w:val="NoSpacing"/>
        <w:numPr>
          <w:ilvl w:val="0"/>
          <w:numId w:val="15"/>
        </w:numPr>
        <w:jc w:val="both"/>
        <w:rPr>
          <w:color w:val="404040" w:themeColor="text1"/>
        </w:rPr>
      </w:pPr>
      <w:r>
        <w:rPr>
          <w:color w:val="404040" w:themeColor="text1"/>
        </w:rPr>
        <w:t>Pitching to MSMEs</w:t>
      </w:r>
    </w:p>
    <w:p w:rsidR="00A72ED3" w:rsidRPr="00A72ED3" w:rsidRDefault="007F0B44" w:rsidP="00A72ED3">
      <w:pPr>
        <w:pStyle w:val="NoSpacing"/>
        <w:numPr>
          <w:ilvl w:val="0"/>
          <w:numId w:val="15"/>
        </w:numPr>
        <w:jc w:val="both"/>
        <w:rPr>
          <w:color w:val="404040" w:themeColor="text1"/>
        </w:rPr>
      </w:pPr>
      <w:r>
        <w:rPr>
          <w:color w:val="404040" w:themeColor="text1"/>
        </w:rPr>
        <w:t>Leveraging resources across BDSPs and lesson sharing</w:t>
      </w:r>
    </w:p>
    <w:p w:rsidR="007F0B44" w:rsidRDefault="007F0B44">
      <w:pPr>
        <w:pStyle w:val="NoSpacing"/>
        <w:jc w:val="both"/>
        <w:rPr>
          <w:color w:val="404040" w:themeColor="text1"/>
        </w:rPr>
      </w:pPr>
    </w:p>
    <w:p w:rsidR="00A72ED3" w:rsidRPr="00833388" w:rsidRDefault="00A72ED3" w:rsidP="007F0B44">
      <w:pPr>
        <w:pStyle w:val="NoSpacing"/>
        <w:jc w:val="both"/>
        <w:rPr>
          <w:bCs/>
          <w:color w:val="404040" w:themeColor="text1"/>
          <w:u w:val="single"/>
        </w:rPr>
      </w:pPr>
    </w:p>
    <w:p w:rsidR="00A72ED3" w:rsidRDefault="00A72ED3" w:rsidP="007F0B44">
      <w:pPr>
        <w:pStyle w:val="NoSpacing"/>
        <w:jc w:val="both"/>
        <w:rPr>
          <w:b/>
          <w:bCs/>
          <w:color w:val="404040" w:themeColor="text1"/>
          <w:u w:val="single"/>
        </w:rPr>
      </w:pPr>
    </w:p>
    <w:p w:rsidR="00A72ED3" w:rsidRDefault="00A72ED3" w:rsidP="007F0B44">
      <w:pPr>
        <w:pStyle w:val="NoSpacing"/>
        <w:jc w:val="both"/>
        <w:rPr>
          <w:b/>
          <w:bCs/>
          <w:color w:val="404040" w:themeColor="text1"/>
          <w:u w:val="single"/>
        </w:rPr>
      </w:pPr>
    </w:p>
    <w:p w:rsidR="007F0B44" w:rsidRDefault="007F0B44" w:rsidP="007F0B44">
      <w:pPr>
        <w:pStyle w:val="NoSpacing"/>
        <w:jc w:val="both"/>
        <w:rPr>
          <w:b/>
          <w:bCs/>
          <w:color w:val="404040" w:themeColor="text1"/>
          <w:u w:val="single"/>
        </w:rPr>
      </w:pPr>
      <w:r>
        <w:rPr>
          <w:b/>
          <w:bCs/>
          <w:color w:val="404040" w:themeColor="text1"/>
          <w:u w:val="single"/>
        </w:rPr>
        <w:t>Eligibility Requirements</w:t>
      </w:r>
    </w:p>
    <w:p w:rsidR="007F0B44" w:rsidRDefault="007F0B44" w:rsidP="007F0B44">
      <w:pPr>
        <w:pStyle w:val="NoSpacing"/>
        <w:jc w:val="both"/>
        <w:rPr>
          <w:b/>
          <w:bCs/>
          <w:color w:val="404040" w:themeColor="text1"/>
          <w:u w:val="single"/>
        </w:rPr>
      </w:pPr>
    </w:p>
    <w:p w:rsidR="00E72487" w:rsidRDefault="00E72487" w:rsidP="007F0B44">
      <w:pPr>
        <w:pStyle w:val="NoSpacing"/>
        <w:jc w:val="both"/>
        <w:rPr>
          <w:color w:val="404040" w:themeColor="text1"/>
        </w:rPr>
      </w:pPr>
      <w:r w:rsidRPr="00E72487">
        <w:rPr>
          <w:color w:val="404040" w:themeColor="text1"/>
        </w:rPr>
        <w:t>The selected training participants should be Basotho nationals and possess</w:t>
      </w:r>
      <w:r>
        <w:rPr>
          <w:color w:val="404040" w:themeColor="text1"/>
        </w:rPr>
        <w:t>:</w:t>
      </w:r>
    </w:p>
    <w:p w:rsidR="00E72487" w:rsidRDefault="00E72487" w:rsidP="00E72487">
      <w:pPr>
        <w:pStyle w:val="NoSpacing"/>
        <w:numPr>
          <w:ilvl w:val="0"/>
          <w:numId w:val="28"/>
        </w:numPr>
        <w:jc w:val="both"/>
        <w:rPr>
          <w:color w:val="404040" w:themeColor="text1"/>
        </w:rPr>
      </w:pPr>
      <w:r w:rsidRPr="00E72487">
        <w:rPr>
          <w:color w:val="404040" w:themeColor="text1"/>
        </w:rPr>
        <w:t>at least 2 years’ experience in MSME capacity building</w:t>
      </w:r>
      <w:r>
        <w:rPr>
          <w:color w:val="404040" w:themeColor="text1"/>
        </w:rPr>
        <w:t>; and</w:t>
      </w:r>
    </w:p>
    <w:p w:rsidR="007F0B44" w:rsidRDefault="00E72487" w:rsidP="00E72487">
      <w:pPr>
        <w:pStyle w:val="NoSpacing"/>
        <w:numPr>
          <w:ilvl w:val="0"/>
          <w:numId w:val="28"/>
        </w:numPr>
        <w:jc w:val="both"/>
        <w:rPr>
          <w:color w:val="404040" w:themeColor="text1"/>
        </w:rPr>
      </w:pPr>
      <w:r>
        <w:rPr>
          <w:color w:val="404040" w:themeColor="text1"/>
        </w:rPr>
        <w:t xml:space="preserve">availability to attend up to 10 days training between </w:t>
      </w:r>
      <w:r w:rsidR="00BA4393">
        <w:rPr>
          <w:color w:val="404040" w:themeColor="text1"/>
        </w:rPr>
        <w:t>31</w:t>
      </w:r>
      <w:r w:rsidR="00BA4393" w:rsidRPr="00BA4393">
        <w:rPr>
          <w:color w:val="404040" w:themeColor="text1"/>
          <w:vertAlign w:val="superscript"/>
        </w:rPr>
        <w:t>st</w:t>
      </w:r>
      <w:r w:rsidR="00BA4393">
        <w:rPr>
          <w:color w:val="404040" w:themeColor="text1"/>
        </w:rPr>
        <w:t xml:space="preserve"> </w:t>
      </w:r>
      <w:r>
        <w:rPr>
          <w:color w:val="404040" w:themeColor="text1"/>
        </w:rPr>
        <w:t>July and</w:t>
      </w:r>
      <w:r w:rsidR="00BA4393">
        <w:rPr>
          <w:color w:val="404040" w:themeColor="text1"/>
        </w:rPr>
        <w:t xml:space="preserve"> 15</w:t>
      </w:r>
      <w:r w:rsidR="00BA4393" w:rsidRPr="00BA4393">
        <w:rPr>
          <w:color w:val="404040" w:themeColor="text1"/>
          <w:vertAlign w:val="superscript"/>
        </w:rPr>
        <w:t>th</w:t>
      </w:r>
      <w:r w:rsidR="00BA4393">
        <w:rPr>
          <w:color w:val="404040" w:themeColor="text1"/>
        </w:rPr>
        <w:t xml:space="preserve"> </w:t>
      </w:r>
      <w:r>
        <w:rPr>
          <w:color w:val="404040" w:themeColor="text1"/>
        </w:rPr>
        <w:t>December 2019 (the training schedule will be shared with shortlisted applicants).</w:t>
      </w:r>
    </w:p>
    <w:p w:rsidR="00E72487" w:rsidRDefault="00E72487" w:rsidP="007F0B44">
      <w:pPr>
        <w:pStyle w:val="NoSpacing"/>
        <w:jc w:val="both"/>
        <w:rPr>
          <w:color w:val="404040" w:themeColor="text1"/>
        </w:rPr>
      </w:pPr>
    </w:p>
    <w:p w:rsidR="00E72487" w:rsidRPr="00E72487" w:rsidRDefault="00E72487" w:rsidP="007F0B44">
      <w:pPr>
        <w:pStyle w:val="NoSpacing"/>
        <w:jc w:val="both"/>
        <w:rPr>
          <w:b/>
          <w:color w:val="404040" w:themeColor="text1"/>
        </w:rPr>
      </w:pPr>
      <w:r w:rsidRPr="00E72487">
        <w:rPr>
          <w:b/>
          <w:color w:val="404040" w:themeColor="text1"/>
        </w:rPr>
        <w:t>Training Fee</w:t>
      </w:r>
    </w:p>
    <w:p w:rsidR="00E72487" w:rsidRDefault="00E72487" w:rsidP="00E72487">
      <w:pPr>
        <w:pStyle w:val="NoSpacing"/>
        <w:jc w:val="both"/>
        <w:rPr>
          <w:color w:val="404040" w:themeColor="text1"/>
        </w:rPr>
      </w:pPr>
      <w:r>
        <w:rPr>
          <w:color w:val="404040" w:themeColor="text1"/>
        </w:rPr>
        <w:t>A nominal fee of 300 Maloti (M300)</w:t>
      </w:r>
      <w:r w:rsidRPr="00971136">
        <w:rPr>
          <w:color w:val="404040" w:themeColor="text1"/>
        </w:rPr>
        <w:t xml:space="preserve"> </w:t>
      </w:r>
      <w:proofErr w:type="gramStart"/>
      <w:r>
        <w:rPr>
          <w:color w:val="404040" w:themeColor="text1"/>
        </w:rPr>
        <w:t>will be charged</w:t>
      </w:r>
      <w:proofErr w:type="gramEnd"/>
      <w:r>
        <w:rPr>
          <w:color w:val="404040" w:themeColor="text1"/>
        </w:rPr>
        <w:t xml:space="preserve"> up front for the course to cover training </w:t>
      </w:r>
      <w:r w:rsidRPr="00971136">
        <w:rPr>
          <w:color w:val="404040" w:themeColor="text1"/>
        </w:rPr>
        <w:t xml:space="preserve">material and </w:t>
      </w:r>
      <w:r>
        <w:rPr>
          <w:color w:val="404040" w:themeColor="text1"/>
        </w:rPr>
        <w:t xml:space="preserve">refreshments </w:t>
      </w:r>
      <w:r w:rsidRPr="00971136">
        <w:rPr>
          <w:color w:val="404040" w:themeColor="text1"/>
        </w:rPr>
        <w:t xml:space="preserve">for the </w:t>
      </w:r>
      <w:r>
        <w:rPr>
          <w:color w:val="404040" w:themeColor="text1"/>
        </w:rPr>
        <w:t xml:space="preserve">duration of the training course. Please note that no exceptions </w:t>
      </w:r>
      <w:proofErr w:type="gramStart"/>
      <w:r>
        <w:rPr>
          <w:color w:val="404040" w:themeColor="text1"/>
        </w:rPr>
        <w:lastRenderedPageBreak/>
        <w:t>will be made</w:t>
      </w:r>
      <w:proofErr w:type="gramEnd"/>
      <w:r>
        <w:rPr>
          <w:color w:val="404040" w:themeColor="text1"/>
        </w:rPr>
        <w:t>.</w:t>
      </w:r>
      <w:r w:rsidRPr="00971136">
        <w:rPr>
          <w:color w:val="404040" w:themeColor="text1"/>
        </w:rPr>
        <w:t xml:space="preserve"> </w:t>
      </w:r>
      <w:r>
        <w:rPr>
          <w:color w:val="404040" w:themeColor="text1"/>
        </w:rPr>
        <w:t xml:space="preserve">Those who require a </w:t>
      </w:r>
      <w:r w:rsidRPr="00971136">
        <w:rPr>
          <w:color w:val="404040" w:themeColor="text1"/>
        </w:rPr>
        <w:t xml:space="preserve">formal invoice or invitation </w:t>
      </w:r>
      <w:r>
        <w:rPr>
          <w:color w:val="404040" w:themeColor="text1"/>
        </w:rPr>
        <w:t xml:space="preserve">should give an indication. </w:t>
      </w:r>
      <w:r w:rsidRPr="00971136">
        <w:rPr>
          <w:color w:val="404040" w:themeColor="text1"/>
        </w:rPr>
        <w:t xml:space="preserve">Please use your name or company as reference when making any payments. </w:t>
      </w:r>
    </w:p>
    <w:p w:rsidR="00E72487" w:rsidRDefault="00E72487" w:rsidP="00E72487">
      <w:pPr>
        <w:pStyle w:val="NoSpacing"/>
        <w:jc w:val="both"/>
        <w:rPr>
          <w:color w:val="404040" w:themeColor="text1"/>
        </w:rPr>
      </w:pPr>
    </w:p>
    <w:p w:rsidR="00E72487" w:rsidRPr="00AC327A" w:rsidRDefault="00E72487" w:rsidP="00E72487">
      <w:pPr>
        <w:pStyle w:val="NoSpacing"/>
        <w:jc w:val="both"/>
        <w:rPr>
          <w:b/>
          <w:color w:val="404040" w:themeColor="text1"/>
        </w:rPr>
      </w:pPr>
      <w:r w:rsidRPr="00AC327A">
        <w:rPr>
          <w:b/>
          <w:color w:val="404040" w:themeColor="text1"/>
        </w:rPr>
        <w:t>Accommodation</w:t>
      </w:r>
    </w:p>
    <w:p w:rsidR="00E72487" w:rsidRPr="00AC327A" w:rsidRDefault="00E72487" w:rsidP="00AC327A">
      <w:pPr>
        <w:pStyle w:val="NoSpacing"/>
        <w:jc w:val="both"/>
        <w:rPr>
          <w:color w:val="404040" w:themeColor="text1"/>
        </w:rPr>
      </w:pPr>
      <w:r>
        <w:rPr>
          <w:color w:val="404040" w:themeColor="text1"/>
        </w:rPr>
        <w:t xml:space="preserve">All training </w:t>
      </w:r>
      <w:proofErr w:type="gramStart"/>
      <w:r>
        <w:rPr>
          <w:color w:val="404040" w:themeColor="text1"/>
        </w:rPr>
        <w:t>will be delivered</w:t>
      </w:r>
      <w:proofErr w:type="gramEnd"/>
      <w:r>
        <w:rPr>
          <w:color w:val="404040" w:themeColor="text1"/>
        </w:rPr>
        <w:t xml:space="preserve"> in Maseru and participants will be expected to cover their own accommodation costs. </w:t>
      </w:r>
    </w:p>
    <w:p w:rsidR="007775D0" w:rsidRDefault="007775D0" w:rsidP="00AC327A">
      <w:pPr>
        <w:pStyle w:val="NoSpacing"/>
        <w:jc w:val="both"/>
        <w:rPr>
          <w:color w:val="404040" w:themeColor="text1"/>
        </w:rPr>
      </w:pPr>
    </w:p>
    <w:p w:rsidR="00971136" w:rsidRPr="00971136" w:rsidRDefault="00582E41" w:rsidP="00AC327A">
      <w:pPr>
        <w:pStyle w:val="NoSpacing"/>
        <w:jc w:val="both"/>
        <w:rPr>
          <w:color w:val="404040" w:themeColor="text1"/>
        </w:rPr>
      </w:pPr>
      <w:r>
        <w:rPr>
          <w:color w:val="404040" w:themeColor="text1"/>
        </w:rPr>
        <w:t xml:space="preserve">For more </w:t>
      </w:r>
      <w:proofErr w:type="gramStart"/>
      <w:r>
        <w:rPr>
          <w:color w:val="404040" w:themeColor="text1"/>
        </w:rPr>
        <w:t>information</w:t>
      </w:r>
      <w:proofErr w:type="gramEnd"/>
      <w:r>
        <w:rPr>
          <w:color w:val="404040" w:themeColor="text1"/>
        </w:rPr>
        <w:t xml:space="preserve"> p</w:t>
      </w:r>
      <w:r w:rsidR="00971136" w:rsidRPr="00971136">
        <w:rPr>
          <w:color w:val="404040" w:themeColor="text1"/>
        </w:rPr>
        <w:t xml:space="preserve">lease feel free to contact </w:t>
      </w:r>
      <w:r w:rsidR="00894A98">
        <w:rPr>
          <w:color w:val="404040" w:themeColor="text1"/>
        </w:rPr>
        <w:t>us</w:t>
      </w:r>
      <w:r w:rsidR="00971136" w:rsidRPr="00971136">
        <w:rPr>
          <w:color w:val="404040" w:themeColor="text1"/>
        </w:rPr>
        <w:t xml:space="preserve"> </w:t>
      </w:r>
      <w:r>
        <w:rPr>
          <w:color w:val="404040" w:themeColor="text1"/>
        </w:rPr>
        <w:t>at:</w:t>
      </w:r>
      <w:r w:rsidR="00AC327A">
        <w:rPr>
          <w:color w:val="404040" w:themeColor="text1"/>
        </w:rPr>
        <w:t xml:space="preserve"> (</w:t>
      </w:r>
      <w:hyperlink r:id="rId17" w:history="1">
        <w:r w:rsidR="00AC327A" w:rsidRPr="00AC327A">
          <w:rPr>
            <w:rStyle w:val="Hyperlink"/>
            <w:color w:val="0070C0"/>
          </w:rPr>
          <w:t>t.shava@bedco.org.ls</w:t>
        </w:r>
      </w:hyperlink>
      <w:r w:rsidR="00AC327A">
        <w:rPr>
          <w:color w:val="404040" w:themeColor="text1"/>
        </w:rPr>
        <w:t>) and copy (</w:t>
      </w:r>
      <w:hyperlink r:id="rId18" w:history="1">
        <w:r w:rsidR="00AC327A" w:rsidRPr="00AC327A">
          <w:rPr>
            <w:rStyle w:val="Hyperlink"/>
            <w:color w:val="0070C0"/>
          </w:rPr>
          <w:t>leon@incubationinstitute.com</w:t>
        </w:r>
      </w:hyperlink>
      <w:r w:rsidR="00AC327A">
        <w:rPr>
          <w:color w:val="404040" w:themeColor="text1"/>
        </w:rPr>
        <w:t xml:space="preserve">). </w:t>
      </w:r>
      <w:r>
        <w:rPr>
          <w:color w:val="404040" w:themeColor="text1"/>
        </w:rPr>
        <w:t xml:space="preserve"> </w:t>
      </w:r>
      <w:r w:rsidR="00AC327A" w:rsidRPr="00AC327A">
        <w:rPr>
          <w:color w:val="404040" w:themeColor="text1"/>
        </w:rPr>
        <w:t xml:space="preserve"> </w:t>
      </w:r>
    </w:p>
    <w:p w:rsidR="00971136" w:rsidRPr="00971136" w:rsidRDefault="00971136" w:rsidP="00971136">
      <w:pPr>
        <w:pStyle w:val="NoSpacing"/>
        <w:jc w:val="both"/>
        <w:rPr>
          <w:color w:val="404040" w:themeColor="text1"/>
        </w:rPr>
      </w:pPr>
    </w:p>
    <w:p w:rsidR="00AC327A" w:rsidRDefault="00AC327A" w:rsidP="00AC327A">
      <w:pPr>
        <w:pStyle w:val="NoSpacing"/>
        <w:jc w:val="both"/>
        <w:rPr>
          <w:b/>
          <w:bCs/>
          <w:color w:val="404040" w:themeColor="text1"/>
          <w:u w:val="single"/>
        </w:rPr>
      </w:pPr>
      <w:r>
        <w:rPr>
          <w:b/>
          <w:bCs/>
          <w:color w:val="404040" w:themeColor="text1"/>
          <w:u w:val="single"/>
        </w:rPr>
        <w:t>Submission Requirements</w:t>
      </w:r>
    </w:p>
    <w:p w:rsidR="00AC327A" w:rsidRDefault="00AC327A" w:rsidP="00971136">
      <w:pPr>
        <w:pStyle w:val="NoSpacing"/>
        <w:jc w:val="both"/>
        <w:rPr>
          <w:color w:val="404040" w:themeColor="text1"/>
        </w:rPr>
      </w:pPr>
    </w:p>
    <w:p w:rsidR="00971136" w:rsidRDefault="00AC327A" w:rsidP="00971136">
      <w:pPr>
        <w:pStyle w:val="NoSpacing"/>
        <w:jc w:val="both"/>
        <w:rPr>
          <w:color w:val="404040" w:themeColor="text1"/>
        </w:rPr>
      </w:pPr>
      <w:r>
        <w:rPr>
          <w:color w:val="404040" w:themeColor="text1"/>
        </w:rPr>
        <w:t xml:space="preserve">Interested participants </w:t>
      </w:r>
      <w:proofErr w:type="gramStart"/>
      <w:r>
        <w:rPr>
          <w:color w:val="404040" w:themeColor="text1"/>
        </w:rPr>
        <w:t>are hereby invited</w:t>
      </w:r>
      <w:proofErr w:type="gramEnd"/>
      <w:r>
        <w:rPr>
          <w:color w:val="404040" w:themeColor="text1"/>
        </w:rPr>
        <w:t xml:space="preserve"> to submit applications using the form provided below. </w:t>
      </w:r>
    </w:p>
    <w:p w:rsidR="00AC327A" w:rsidRDefault="00AC327A" w:rsidP="00971136">
      <w:pPr>
        <w:pStyle w:val="NoSpacing"/>
        <w:jc w:val="both"/>
        <w:rPr>
          <w:color w:val="404040" w:themeColor="text1"/>
        </w:rPr>
      </w:pPr>
    </w:p>
    <w:p w:rsidR="00AC327A" w:rsidRDefault="00AC327A" w:rsidP="00971136">
      <w:pPr>
        <w:pStyle w:val="NoSpacing"/>
        <w:jc w:val="both"/>
        <w:rPr>
          <w:color w:val="404040" w:themeColor="text1"/>
        </w:rPr>
      </w:pPr>
      <w:r>
        <w:rPr>
          <w:color w:val="404040" w:themeColor="text1"/>
        </w:rPr>
        <w:t xml:space="preserve">Applications </w:t>
      </w:r>
      <w:proofErr w:type="gramStart"/>
      <w:r>
        <w:rPr>
          <w:color w:val="404040" w:themeColor="text1"/>
        </w:rPr>
        <w:t>should be submitted</w:t>
      </w:r>
      <w:proofErr w:type="gramEnd"/>
      <w:r>
        <w:rPr>
          <w:color w:val="404040" w:themeColor="text1"/>
        </w:rPr>
        <w:t xml:space="preserve"> by email to </w:t>
      </w:r>
      <w:hyperlink r:id="rId19" w:history="1">
        <w:r w:rsidRPr="00AC327A">
          <w:rPr>
            <w:rStyle w:val="Hyperlink"/>
            <w:color w:val="0070C0"/>
          </w:rPr>
          <w:t>leon@incubationinstitue.com</w:t>
        </w:r>
      </w:hyperlink>
      <w:r>
        <w:rPr>
          <w:color w:val="404040" w:themeColor="text1"/>
        </w:rPr>
        <w:t>, with ‘</w:t>
      </w:r>
      <w:r w:rsidRPr="00AC327A">
        <w:rPr>
          <w:b/>
          <w:color w:val="404040" w:themeColor="text1"/>
        </w:rPr>
        <w:t xml:space="preserve">PED BDS Training Application’ </w:t>
      </w:r>
      <w:r>
        <w:rPr>
          <w:color w:val="404040" w:themeColor="text1"/>
        </w:rPr>
        <w:t>in the email subject line.</w:t>
      </w:r>
    </w:p>
    <w:p w:rsidR="00AC327A" w:rsidRDefault="00AC327A" w:rsidP="00971136">
      <w:pPr>
        <w:pStyle w:val="NoSpacing"/>
        <w:jc w:val="both"/>
        <w:rPr>
          <w:color w:val="404040" w:themeColor="text1"/>
        </w:rPr>
      </w:pPr>
    </w:p>
    <w:p w:rsidR="00BA4393" w:rsidRDefault="00BA4393" w:rsidP="00971136">
      <w:pPr>
        <w:pStyle w:val="NoSpacing"/>
        <w:jc w:val="both"/>
        <w:rPr>
          <w:color w:val="404040" w:themeColor="text1"/>
        </w:rPr>
      </w:pPr>
      <w:r>
        <w:rPr>
          <w:color w:val="404040" w:themeColor="text1"/>
        </w:rPr>
        <w:t>The deadline for receiving applications is 19</w:t>
      </w:r>
      <w:r w:rsidRPr="00BA4393">
        <w:rPr>
          <w:color w:val="404040" w:themeColor="text1"/>
          <w:vertAlign w:val="superscript"/>
        </w:rPr>
        <w:t>th</w:t>
      </w:r>
      <w:r>
        <w:rPr>
          <w:color w:val="404040" w:themeColor="text1"/>
        </w:rPr>
        <w:t xml:space="preserve"> July 2019 and shortlist notifications </w:t>
      </w:r>
      <w:proofErr w:type="gramStart"/>
      <w:r>
        <w:rPr>
          <w:color w:val="404040" w:themeColor="text1"/>
        </w:rPr>
        <w:t>will be made</w:t>
      </w:r>
      <w:proofErr w:type="gramEnd"/>
      <w:r>
        <w:rPr>
          <w:color w:val="404040" w:themeColor="text1"/>
        </w:rPr>
        <w:t xml:space="preserve"> available on 26</w:t>
      </w:r>
      <w:r w:rsidRPr="00BA4393">
        <w:rPr>
          <w:color w:val="404040" w:themeColor="text1"/>
          <w:vertAlign w:val="superscript"/>
        </w:rPr>
        <w:t>th</w:t>
      </w:r>
      <w:r>
        <w:rPr>
          <w:color w:val="404040" w:themeColor="text1"/>
        </w:rPr>
        <w:t xml:space="preserve"> July 2019. </w:t>
      </w:r>
    </w:p>
    <w:p w:rsidR="00BA4393" w:rsidRDefault="00BA4393" w:rsidP="00971136">
      <w:pPr>
        <w:pStyle w:val="NoSpacing"/>
        <w:jc w:val="both"/>
        <w:rPr>
          <w:color w:val="404040" w:themeColor="text1"/>
        </w:rPr>
      </w:pPr>
    </w:p>
    <w:p w:rsidR="00FD24CC" w:rsidRDefault="00FD24CC" w:rsidP="00971136">
      <w:pPr>
        <w:pStyle w:val="NoSpacing"/>
        <w:jc w:val="both"/>
        <w:rPr>
          <w:color w:val="404040" w:themeColor="text1"/>
        </w:rPr>
      </w:pPr>
      <w:r>
        <w:rPr>
          <w:color w:val="404040" w:themeColor="text1"/>
        </w:rPr>
        <w:t xml:space="preserve">Only those applicants </w:t>
      </w:r>
      <w:proofErr w:type="gramStart"/>
      <w:r>
        <w:rPr>
          <w:color w:val="404040" w:themeColor="text1"/>
        </w:rPr>
        <w:t>which</w:t>
      </w:r>
      <w:proofErr w:type="gramEnd"/>
      <w:r>
        <w:rPr>
          <w:color w:val="404040" w:themeColor="text1"/>
        </w:rPr>
        <w:t xml:space="preserve"> have been shortlisted will receive notification. No debrief will be provided to applicants which have not been shortlisted. </w:t>
      </w:r>
    </w:p>
    <w:p w:rsidR="00FD24CC" w:rsidRDefault="00FD24CC" w:rsidP="00971136">
      <w:pPr>
        <w:pStyle w:val="NoSpacing"/>
        <w:jc w:val="both"/>
        <w:rPr>
          <w:color w:val="404040" w:themeColor="text1"/>
        </w:rPr>
      </w:pPr>
    </w:p>
    <w:p w:rsidR="00BA4393" w:rsidRDefault="00BA4393" w:rsidP="00971136">
      <w:pPr>
        <w:pStyle w:val="NoSpacing"/>
        <w:jc w:val="both"/>
        <w:rPr>
          <w:b/>
          <w:bCs/>
          <w:color w:val="404040" w:themeColor="text1"/>
          <w:u w:val="single"/>
        </w:rPr>
        <w:sectPr w:rsidR="00BA4393" w:rsidSect="00971136">
          <w:pgSz w:w="11906" w:h="16838" w:code="9"/>
          <w:pgMar w:top="1440" w:right="1797" w:bottom="709" w:left="1077" w:header="709" w:footer="491" w:gutter="0"/>
          <w:cols w:space="708"/>
          <w:docGrid w:linePitch="360"/>
        </w:sectPr>
      </w:pPr>
    </w:p>
    <w:p w:rsidR="00E72487" w:rsidRPr="00AC327A" w:rsidRDefault="00BA4393" w:rsidP="00971136">
      <w:pPr>
        <w:pStyle w:val="NoSpacing"/>
        <w:jc w:val="both"/>
        <w:rPr>
          <w:b/>
          <w:bCs/>
          <w:color w:val="404040" w:themeColor="text1"/>
          <w:u w:val="single"/>
        </w:rPr>
      </w:pPr>
      <w:r>
        <w:rPr>
          <w:b/>
          <w:bCs/>
          <w:color w:val="404040" w:themeColor="text1"/>
          <w:u w:val="single"/>
        </w:rPr>
        <w:lastRenderedPageBreak/>
        <w:t>BDSP Training Application Form</w:t>
      </w:r>
    </w:p>
    <w:p w:rsidR="00E72487" w:rsidRDefault="00E72487" w:rsidP="00971136">
      <w:pPr>
        <w:pStyle w:val="NoSpacing"/>
        <w:jc w:val="both"/>
        <w:rPr>
          <w:color w:val="404040" w:themeColor="text1"/>
        </w:rPr>
      </w:pPr>
    </w:p>
    <w:tbl>
      <w:tblPr>
        <w:tblW w:w="10018" w:type="dxa"/>
        <w:tblInd w:w="-5" w:type="dxa"/>
        <w:tblLayout w:type="fixed"/>
        <w:tblLook w:val="0000" w:firstRow="0" w:lastRow="0" w:firstColumn="0" w:lastColumn="0" w:noHBand="0" w:noVBand="0"/>
      </w:tblPr>
      <w:tblGrid>
        <w:gridCol w:w="2808"/>
        <w:gridCol w:w="7210"/>
      </w:tblGrid>
      <w:tr w:rsidR="00FD24CC" w:rsidRPr="00971136" w:rsidTr="00F106CD">
        <w:trPr>
          <w:trHeight w:val="1962"/>
        </w:trPr>
        <w:tc>
          <w:tcPr>
            <w:tcW w:w="10018" w:type="dxa"/>
            <w:gridSpan w:val="2"/>
            <w:tcBorders>
              <w:top w:val="single" w:sz="4" w:space="0" w:color="000000"/>
              <w:left w:val="single" w:sz="4" w:space="0" w:color="000000"/>
              <w:bottom w:val="single" w:sz="4" w:space="0" w:color="000000"/>
              <w:right w:val="single" w:sz="4" w:space="0" w:color="000000"/>
            </w:tcBorders>
            <w:shd w:val="clear" w:color="auto" w:fill="auto"/>
          </w:tcPr>
          <w:p w:rsidR="00FD24CC" w:rsidRDefault="00FD24CC" w:rsidP="00F106CD">
            <w:pPr>
              <w:pStyle w:val="NoSpacing"/>
              <w:jc w:val="both"/>
              <w:rPr>
                <w:b/>
                <w:color w:val="404040" w:themeColor="text1"/>
              </w:rPr>
            </w:pPr>
            <w:r>
              <w:rPr>
                <w:b/>
                <w:color w:val="404040" w:themeColor="text1"/>
              </w:rPr>
              <w:t>Participant information</w:t>
            </w:r>
          </w:p>
          <w:p w:rsidR="00FD24CC" w:rsidRPr="00971136" w:rsidRDefault="00FD24CC" w:rsidP="00F106CD">
            <w:pPr>
              <w:pStyle w:val="NoSpacing"/>
              <w:jc w:val="both"/>
              <w:rPr>
                <w:b/>
                <w:color w:val="404040" w:themeColor="text1"/>
              </w:rPr>
            </w:pPr>
          </w:p>
          <w:p w:rsidR="00FD24CC" w:rsidRDefault="00FD24CC" w:rsidP="00F106CD">
            <w:pPr>
              <w:pStyle w:val="NoSpacing"/>
              <w:jc w:val="both"/>
              <w:rPr>
                <w:color w:val="404040" w:themeColor="text1"/>
              </w:rPr>
            </w:pPr>
            <w:r w:rsidRPr="00971136">
              <w:rPr>
                <w:color w:val="404040" w:themeColor="text1"/>
              </w:rPr>
              <w:t>Title:</w:t>
            </w:r>
            <w:r>
              <w:rPr>
                <w:color w:val="404040" w:themeColor="text1"/>
              </w:rPr>
              <w:t xml:space="preserve"> </w:t>
            </w:r>
          </w:p>
          <w:p w:rsidR="00FD24CC" w:rsidRDefault="00FD24CC" w:rsidP="00F106CD">
            <w:pPr>
              <w:pStyle w:val="NoSpacing"/>
              <w:jc w:val="both"/>
              <w:rPr>
                <w:color w:val="404040" w:themeColor="text1"/>
              </w:rPr>
            </w:pPr>
          </w:p>
          <w:p w:rsidR="00FD24CC" w:rsidRDefault="00FD24CC" w:rsidP="00F106CD">
            <w:pPr>
              <w:pStyle w:val="NoSpacing"/>
              <w:jc w:val="both"/>
              <w:rPr>
                <w:color w:val="404040" w:themeColor="text1"/>
              </w:rPr>
            </w:pPr>
            <w:r>
              <w:rPr>
                <w:color w:val="404040" w:themeColor="text1"/>
              </w:rPr>
              <w:t>Surname:</w:t>
            </w:r>
          </w:p>
          <w:p w:rsidR="00FD24CC" w:rsidRDefault="00FD24CC" w:rsidP="00F106CD">
            <w:pPr>
              <w:pStyle w:val="NoSpacing"/>
              <w:jc w:val="both"/>
              <w:rPr>
                <w:color w:val="404040" w:themeColor="text1"/>
              </w:rPr>
            </w:pPr>
          </w:p>
          <w:p w:rsidR="00FD24CC" w:rsidRDefault="00FD24CC" w:rsidP="00F106CD">
            <w:pPr>
              <w:pStyle w:val="NoSpacing"/>
              <w:jc w:val="both"/>
              <w:rPr>
                <w:color w:val="404040" w:themeColor="text1"/>
              </w:rPr>
            </w:pPr>
            <w:r>
              <w:rPr>
                <w:color w:val="404040" w:themeColor="text1"/>
              </w:rPr>
              <w:t>First Name:</w:t>
            </w:r>
          </w:p>
          <w:p w:rsidR="00FD24CC" w:rsidRDefault="00FD24CC" w:rsidP="00F106CD">
            <w:pPr>
              <w:pStyle w:val="NoSpacing"/>
              <w:jc w:val="both"/>
              <w:rPr>
                <w:color w:val="404040" w:themeColor="text1"/>
              </w:rPr>
            </w:pPr>
          </w:p>
          <w:p w:rsidR="00FD24CC" w:rsidRDefault="00FD24CC" w:rsidP="00F106CD">
            <w:pPr>
              <w:pStyle w:val="NoSpacing"/>
              <w:jc w:val="both"/>
              <w:rPr>
                <w:color w:val="404040" w:themeColor="text1"/>
              </w:rPr>
            </w:pPr>
            <w:r>
              <w:rPr>
                <w:color w:val="404040" w:themeColor="text1"/>
              </w:rPr>
              <w:t>Date of Birth:</w:t>
            </w:r>
          </w:p>
          <w:p w:rsidR="00FD24CC" w:rsidRPr="00971136" w:rsidRDefault="00FD24CC" w:rsidP="00F106CD">
            <w:pPr>
              <w:pStyle w:val="NoSpacing"/>
              <w:jc w:val="both"/>
              <w:rPr>
                <w:color w:val="404040" w:themeColor="text1"/>
              </w:rPr>
            </w:pPr>
          </w:p>
          <w:p w:rsidR="00FD24CC" w:rsidRDefault="00FD24CC" w:rsidP="00F106CD">
            <w:pPr>
              <w:pStyle w:val="NoSpacing"/>
              <w:jc w:val="both"/>
              <w:rPr>
                <w:color w:val="404040" w:themeColor="text1"/>
              </w:rPr>
            </w:pPr>
            <w:r w:rsidRPr="00971136">
              <w:rPr>
                <w:color w:val="404040" w:themeColor="text1"/>
              </w:rPr>
              <w:t xml:space="preserve">Gender: </w:t>
            </w:r>
          </w:p>
          <w:p w:rsidR="00FD24CC" w:rsidRPr="00971136" w:rsidRDefault="00FD24CC" w:rsidP="00F106CD">
            <w:pPr>
              <w:pStyle w:val="NoSpacing"/>
              <w:jc w:val="both"/>
              <w:rPr>
                <w:color w:val="404040" w:themeColor="text1"/>
              </w:rPr>
            </w:pPr>
            <w:r w:rsidRPr="00971136">
              <w:rPr>
                <w:color w:val="404040" w:themeColor="text1"/>
              </w:rPr>
              <w:t xml:space="preserve"> </w:t>
            </w:r>
          </w:p>
          <w:p w:rsidR="00FD24CC" w:rsidRDefault="00FD24CC" w:rsidP="00F106CD">
            <w:pPr>
              <w:pStyle w:val="NoSpacing"/>
              <w:jc w:val="both"/>
              <w:rPr>
                <w:color w:val="404040" w:themeColor="text1"/>
              </w:rPr>
            </w:pPr>
            <w:r w:rsidRPr="00971136">
              <w:rPr>
                <w:color w:val="404040" w:themeColor="text1"/>
              </w:rPr>
              <w:t>Nationality</w:t>
            </w:r>
            <w:r w:rsidRPr="00FD24CC">
              <w:rPr>
                <w:color w:val="404040" w:themeColor="text1"/>
                <w:vertAlign w:val="superscript"/>
              </w:rPr>
              <w:t>1</w:t>
            </w:r>
            <w:r w:rsidRPr="00971136">
              <w:rPr>
                <w:color w:val="404040" w:themeColor="text1"/>
              </w:rPr>
              <w:t xml:space="preserve">: </w:t>
            </w:r>
          </w:p>
          <w:p w:rsidR="00FD24CC" w:rsidRPr="00971136" w:rsidRDefault="00FD24CC" w:rsidP="00F106CD">
            <w:pPr>
              <w:pStyle w:val="NoSpacing"/>
              <w:jc w:val="both"/>
              <w:rPr>
                <w:color w:val="404040" w:themeColor="text1"/>
              </w:rPr>
            </w:pPr>
          </w:p>
          <w:p w:rsidR="00FD24CC" w:rsidRDefault="00FD24CC" w:rsidP="00F106CD">
            <w:pPr>
              <w:pStyle w:val="NoSpacing"/>
              <w:jc w:val="both"/>
              <w:rPr>
                <w:color w:val="404040" w:themeColor="text1"/>
              </w:rPr>
            </w:pPr>
            <w:r w:rsidRPr="00971136">
              <w:rPr>
                <w:color w:val="404040" w:themeColor="text1"/>
              </w:rPr>
              <w:t>Organisation:</w:t>
            </w:r>
          </w:p>
          <w:p w:rsidR="00FD24CC" w:rsidRDefault="00FD24CC" w:rsidP="00F106CD">
            <w:pPr>
              <w:pStyle w:val="NoSpacing"/>
              <w:jc w:val="both"/>
              <w:rPr>
                <w:color w:val="404040" w:themeColor="text1"/>
              </w:rPr>
            </w:pPr>
          </w:p>
          <w:p w:rsidR="00FD24CC" w:rsidRDefault="00FD24CC" w:rsidP="00F106CD">
            <w:pPr>
              <w:pStyle w:val="NoSpacing"/>
              <w:jc w:val="both"/>
              <w:rPr>
                <w:color w:val="404040" w:themeColor="text1"/>
              </w:rPr>
            </w:pPr>
            <w:r>
              <w:rPr>
                <w:color w:val="404040" w:themeColor="text1"/>
              </w:rPr>
              <w:t>Role</w:t>
            </w:r>
            <w:r w:rsidR="007C6352">
              <w:rPr>
                <w:color w:val="404040" w:themeColor="text1"/>
              </w:rPr>
              <w:t>/Designation within Organisation</w:t>
            </w:r>
            <w:r>
              <w:rPr>
                <w:color w:val="404040" w:themeColor="text1"/>
              </w:rPr>
              <w:t>:</w:t>
            </w:r>
          </w:p>
          <w:p w:rsidR="00FD24CC" w:rsidRPr="00971136" w:rsidRDefault="00FD24CC" w:rsidP="00F106CD">
            <w:pPr>
              <w:pStyle w:val="NoSpacing"/>
              <w:jc w:val="both"/>
              <w:rPr>
                <w:color w:val="404040" w:themeColor="text1"/>
              </w:rPr>
            </w:pPr>
          </w:p>
          <w:p w:rsidR="00FD24CC" w:rsidRDefault="00FD24CC" w:rsidP="00F106CD">
            <w:pPr>
              <w:pStyle w:val="NoSpacing"/>
              <w:jc w:val="both"/>
              <w:rPr>
                <w:color w:val="404040" w:themeColor="text1"/>
              </w:rPr>
            </w:pPr>
            <w:r w:rsidRPr="00971136">
              <w:rPr>
                <w:color w:val="404040" w:themeColor="text1"/>
              </w:rPr>
              <w:t>Email address:</w:t>
            </w:r>
          </w:p>
          <w:p w:rsidR="00FD24CC" w:rsidRDefault="00FD24CC" w:rsidP="00F106CD">
            <w:pPr>
              <w:pStyle w:val="NoSpacing"/>
              <w:jc w:val="both"/>
              <w:rPr>
                <w:color w:val="404040" w:themeColor="text1"/>
              </w:rPr>
            </w:pPr>
          </w:p>
          <w:p w:rsidR="00FD24CC" w:rsidRDefault="00FD24CC" w:rsidP="00F106CD">
            <w:pPr>
              <w:pStyle w:val="NoSpacing"/>
              <w:jc w:val="both"/>
              <w:rPr>
                <w:color w:val="404040" w:themeColor="text1"/>
              </w:rPr>
            </w:pPr>
            <w:r>
              <w:rPr>
                <w:color w:val="404040" w:themeColor="text1"/>
              </w:rPr>
              <w:t>Mobile Number:</w:t>
            </w:r>
          </w:p>
          <w:p w:rsidR="00FD24CC" w:rsidRPr="00971136" w:rsidRDefault="00FD24CC" w:rsidP="00F106CD">
            <w:pPr>
              <w:pStyle w:val="NoSpacing"/>
              <w:jc w:val="both"/>
              <w:rPr>
                <w:color w:val="404040" w:themeColor="text1"/>
              </w:rPr>
            </w:pPr>
          </w:p>
          <w:p w:rsidR="00FD24CC" w:rsidRPr="00BA4393" w:rsidRDefault="00FD24CC" w:rsidP="00F106CD">
            <w:pPr>
              <w:pStyle w:val="NoSpacing"/>
              <w:jc w:val="both"/>
              <w:rPr>
                <w:color w:val="404040" w:themeColor="text1"/>
              </w:rPr>
            </w:pPr>
            <w:r w:rsidRPr="00971136">
              <w:rPr>
                <w:color w:val="404040" w:themeColor="text1"/>
              </w:rPr>
              <w:t>Special dietary requirements if any:</w:t>
            </w:r>
          </w:p>
        </w:tc>
      </w:tr>
      <w:tr w:rsidR="00AC327A" w:rsidRPr="00971136" w:rsidTr="00F106CD">
        <w:tc>
          <w:tcPr>
            <w:tcW w:w="2808" w:type="dxa"/>
            <w:tcBorders>
              <w:top w:val="single" w:sz="4" w:space="0" w:color="000000"/>
              <w:left w:val="single" w:sz="4" w:space="0" w:color="000000"/>
              <w:bottom w:val="single" w:sz="4" w:space="0" w:color="000000"/>
            </w:tcBorders>
            <w:shd w:val="clear" w:color="auto" w:fill="auto"/>
          </w:tcPr>
          <w:p w:rsidR="00AC327A" w:rsidRPr="00971136" w:rsidRDefault="00AC327A" w:rsidP="00F106CD">
            <w:pPr>
              <w:pStyle w:val="NoSpacing"/>
              <w:jc w:val="both"/>
              <w:rPr>
                <w:color w:val="404040" w:themeColor="text1"/>
              </w:rPr>
            </w:pPr>
            <w:r w:rsidRPr="00971136">
              <w:rPr>
                <w:b/>
                <w:color w:val="404040" w:themeColor="text1"/>
              </w:rPr>
              <w:t>Highest Qualification</w:t>
            </w:r>
          </w:p>
          <w:p w:rsidR="00AC327A" w:rsidRPr="00971136" w:rsidRDefault="00AC327A" w:rsidP="00F106CD">
            <w:pPr>
              <w:pStyle w:val="NoSpacing"/>
              <w:jc w:val="both"/>
              <w:rPr>
                <w:color w:val="404040" w:themeColor="text1"/>
              </w:rPr>
            </w:pPr>
            <w:r w:rsidRPr="00971136">
              <w:rPr>
                <w:color w:val="404040" w:themeColor="text1"/>
              </w:rPr>
              <w:t>Year; Institution &amp; Degree</w:t>
            </w:r>
          </w:p>
        </w:tc>
        <w:tc>
          <w:tcPr>
            <w:tcW w:w="7210" w:type="dxa"/>
            <w:tcBorders>
              <w:top w:val="single" w:sz="4" w:space="0" w:color="000000"/>
              <w:left w:val="single" w:sz="4" w:space="0" w:color="000000"/>
              <w:bottom w:val="single" w:sz="4" w:space="0" w:color="000000"/>
              <w:right w:val="single" w:sz="4" w:space="0" w:color="000000"/>
            </w:tcBorders>
            <w:shd w:val="clear" w:color="auto" w:fill="auto"/>
          </w:tcPr>
          <w:p w:rsidR="00FD24CC" w:rsidRDefault="00FD24CC" w:rsidP="00F106CD">
            <w:pPr>
              <w:pStyle w:val="NoSpacing"/>
              <w:jc w:val="both"/>
              <w:rPr>
                <w:b/>
                <w:color w:val="404040" w:themeColor="text1"/>
              </w:rPr>
            </w:pPr>
          </w:p>
          <w:p w:rsidR="00AC327A" w:rsidRPr="00971136" w:rsidRDefault="00AC327A" w:rsidP="00F106CD">
            <w:pPr>
              <w:pStyle w:val="NoSpacing"/>
              <w:jc w:val="both"/>
              <w:rPr>
                <w:b/>
                <w:color w:val="404040" w:themeColor="text1"/>
              </w:rPr>
            </w:pPr>
          </w:p>
        </w:tc>
      </w:tr>
      <w:tr w:rsidR="00AC327A" w:rsidRPr="00971136" w:rsidTr="00F106CD">
        <w:tc>
          <w:tcPr>
            <w:tcW w:w="10018" w:type="dxa"/>
            <w:gridSpan w:val="2"/>
            <w:tcBorders>
              <w:top w:val="single" w:sz="4" w:space="0" w:color="000000"/>
              <w:left w:val="single" w:sz="4" w:space="0" w:color="000000"/>
              <w:bottom w:val="single" w:sz="4" w:space="0" w:color="000000"/>
              <w:right w:val="single" w:sz="4" w:space="0" w:color="000000"/>
            </w:tcBorders>
            <w:shd w:val="clear" w:color="auto" w:fill="auto"/>
          </w:tcPr>
          <w:p w:rsidR="007C6352" w:rsidRDefault="007C6352" w:rsidP="00F106CD">
            <w:pPr>
              <w:pStyle w:val="NoSpacing"/>
              <w:jc w:val="both"/>
              <w:rPr>
                <w:b/>
                <w:color w:val="404040" w:themeColor="text1"/>
              </w:rPr>
            </w:pPr>
            <w:r>
              <w:rPr>
                <w:b/>
                <w:color w:val="404040" w:themeColor="text1"/>
              </w:rPr>
              <w:t>Your Business</w:t>
            </w:r>
          </w:p>
          <w:p w:rsidR="007C6352" w:rsidRDefault="007C6352" w:rsidP="00F106CD">
            <w:pPr>
              <w:pStyle w:val="NoSpacing"/>
              <w:jc w:val="both"/>
              <w:rPr>
                <w:b/>
                <w:color w:val="404040" w:themeColor="text1"/>
              </w:rPr>
            </w:pPr>
          </w:p>
          <w:p w:rsidR="007C6352" w:rsidRDefault="00BC615D" w:rsidP="00F106CD">
            <w:pPr>
              <w:pStyle w:val="NoSpacing"/>
              <w:jc w:val="both"/>
              <w:rPr>
                <w:b/>
                <w:color w:val="404040" w:themeColor="text1"/>
              </w:rPr>
            </w:pPr>
            <w:r>
              <w:rPr>
                <w:b/>
                <w:color w:val="404040" w:themeColor="text1"/>
              </w:rPr>
              <w:t>P</w:t>
            </w:r>
            <w:r w:rsidR="007C6352">
              <w:rPr>
                <w:b/>
                <w:color w:val="404040" w:themeColor="text1"/>
              </w:rPr>
              <w:t>lease describe what type of MSME suppor</w:t>
            </w:r>
            <w:r>
              <w:rPr>
                <w:b/>
                <w:color w:val="404040" w:themeColor="text1"/>
              </w:rPr>
              <w:t xml:space="preserve">t activities you </w:t>
            </w:r>
            <w:proofErr w:type="gramStart"/>
            <w:r>
              <w:rPr>
                <w:b/>
                <w:color w:val="404040" w:themeColor="text1"/>
              </w:rPr>
              <w:t>are engaged in</w:t>
            </w:r>
            <w:proofErr w:type="gramEnd"/>
            <w:r>
              <w:rPr>
                <w:b/>
                <w:color w:val="404040" w:themeColor="text1"/>
              </w:rPr>
              <w:t xml:space="preserve"> and how many years you have been in operation. </w:t>
            </w:r>
          </w:p>
          <w:p w:rsidR="007C6352" w:rsidRDefault="007C6352" w:rsidP="00F106CD">
            <w:pPr>
              <w:pStyle w:val="NoSpacing"/>
              <w:jc w:val="both"/>
              <w:rPr>
                <w:b/>
                <w:color w:val="404040" w:themeColor="text1"/>
              </w:rPr>
            </w:pPr>
          </w:p>
          <w:p w:rsidR="00BC615D" w:rsidRDefault="00BC615D" w:rsidP="00F106CD">
            <w:pPr>
              <w:pStyle w:val="NoSpacing"/>
              <w:jc w:val="both"/>
              <w:rPr>
                <w:b/>
                <w:color w:val="404040" w:themeColor="text1"/>
              </w:rPr>
            </w:pPr>
          </w:p>
          <w:p w:rsidR="007C6352" w:rsidRDefault="007C6352" w:rsidP="00F106CD">
            <w:pPr>
              <w:pStyle w:val="NoSpacing"/>
              <w:jc w:val="both"/>
              <w:rPr>
                <w:b/>
                <w:color w:val="404040" w:themeColor="text1"/>
              </w:rPr>
            </w:pPr>
          </w:p>
          <w:p w:rsidR="00BC615D" w:rsidRDefault="00BC615D" w:rsidP="00F106CD">
            <w:pPr>
              <w:pStyle w:val="NoSpacing"/>
              <w:jc w:val="both"/>
              <w:rPr>
                <w:b/>
                <w:color w:val="404040" w:themeColor="text1"/>
              </w:rPr>
            </w:pPr>
          </w:p>
          <w:p w:rsidR="00BC615D" w:rsidRDefault="00BC615D" w:rsidP="00F106CD">
            <w:pPr>
              <w:pStyle w:val="NoSpacing"/>
              <w:jc w:val="both"/>
              <w:rPr>
                <w:b/>
                <w:color w:val="404040" w:themeColor="text1"/>
              </w:rPr>
            </w:pPr>
          </w:p>
          <w:p w:rsidR="00BC615D" w:rsidRDefault="00BC615D" w:rsidP="00F106CD">
            <w:pPr>
              <w:pStyle w:val="NoSpacing"/>
              <w:jc w:val="both"/>
              <w:rPr>
                <w:b/>
                <w:color w:val="404040" w:themeColor="text1"/>
              </w:rPr>
            </w:pPr>
          </w:p>
          <w:p w:rsidR="00BC615D" w:rsidRDefault="00BC615D" w:rsidP="00F106CD">
            <w:pPr>
              <w:pStyle w:val="NoSpacing"/>
              <w:jc w:val="both"/>
              <w:rPr>
                <w:b/>
                <w:color w:val="404040" w:themeColor="text1"/>
              </w:rPr>
            </w:pPr>
          </w:p>
          <w:p w:rsidR="00BC615D" w:rsidRDefault="00BC615D" w:rsidP="00F106CD">
            <w:pPr>
              <w:pStyle w:val="NoSpacing"/>
              <w:jc w:val="both"/>
              <w:rPr>
                <w:b/>
                <w:color w:val="404040" w:themeColor="text1"/>
              </w:rPr>
            </w:pPr>
          </w:p>
          <w:p w:rsidR="00BC615D" w:rsidRDefault="00BC615D" w:rsidP="00F106CD">
            <w:pPr>
              <w:pStyle w:val="NoSpacing"/>
              <w:jc w:val="both"/>
              <w:rPr>
                <w:b/>
                <w:color w:val="404040" w:themeColor="text1"/>
              </w:rPr>
            </w:pPr>
          </w:p>
          <w:p w:rsidR="00BC615D" w:rsidRDefault="00BC615D" w:rsidP="00BC615D">
            <w:pPr>
              <w:pStyle w:val="NoSpacing"/>
              <w:jc w:val="both"/>
              <w:rPr>
                <w:b/>
                <w:color w:val="404040" w:themeColor="text1"/>
              </w:rPr>
            </w:pPr>
          </w:p>
          <w:p w:rsidR="00BA4393" w:rsidRDefault="00BC615D" w:rsidP="00F106CD">
            <w:pPr>
              <w:pStyle w:val="NoSpacing"/>
              <w:jc w:val="both"/>
              <w:rPr>
                <w:color w:val="404040" w:themeColor="text1"/>
              </w:rPr>
            </w:pPr>
            <w:r>
              <w:rPr>
                <w:b/>
                <w:color w:val="404040" w:themeColor="text1"/>
              </w:rPr>
              <w:t xml:space="preserve">Please provide an overview of your current client and revenue base. </w:t>
            </w: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C615D" w:rsidRDefault="00BC615D" w:rsidP="00F106CD">
            <w:pPr>
              <w:pStyle w:val="NoSpacing"/>
              <w:jc w:val="both"/>
              <w:rPr>
                <w:color w:val="404040" w:themeColor="text1"/>
              </w:rPr>
            </w:pPr>
          </w:p>
          <w:p w:rsidR="00BC615D" w:rsidRDefault="00BC615D" w:rsidP="00F106CD">
            <w:pPr>
              <w:pStyle w:val="NoSpacing"/>
              <w:jc w:val="both"/>
              <w:rPr>
                <w:color w:val="404040" w:themeColor="text1"/>
              </w:rPr>
            </w:pPr>
          </w:p>
          <w:p w:rsidR="00BC615D" w:rsidRDefault="00BC615D" w:rsidP="00F106CD">
            <w:pPr>
              <w:pStyle w:val="NoSpacing"/>
              <w:jc w:val="both"/>
              <w:rPr>
                <w:color w:val="404040" w:themeColor="text1"/>
              </w:rPr>
            </w:pPr>
          </w:p>
          <w:p w:rsidR="00BC615D" w:rsidRDefault="00BC615D" w:rsidP="00F106CD">
            <w:pPr>
              <w:pStyle w:val="NoSpacing"/>
              <w:jc w:val="both"/>
              <w:rPr>
                <w:color w:val="404040" w:themeColor="text1"/>
              </w:rPr>
            </w:pPr>
          </w:p>
          <w:p w:rsidR="00BC615D" w:rsidRDefault="00BC615D" w:rsidP="00F106CD">
            <w:pPr>
              <w:pStyle w:val="NoSpacing"/>
              <w:jc w:val="both"/>
              <w:rPr>
                <w:color w:val="404040" w:themeColor="text1"/>
              </w:rPr>
            </w:pPr>
          </w:p>
          <w:p w:rsidR="00BA4393" w:rsidRPr="00971136" w:rsidRDefault="00BA4393" w:rsidP="00F106CD">
            <w:pPr>
              <w:pStyle w:val="NoSpacing"/>
              <w:jc w:val="both"/>
              <w:rPr>
                <w:color w:val="404040" w:themeColor="text1"/>
              </w:rPr>
            </w:pPr>
          </w:p>
          <w:p w:rsidR="00AC327A" w:rsidRPr="00971136" w:rsidRDefault="00AC327A" w:rsidP="00F106CD">
            <w:pPr>
              <w:pStyle w:val="NoSpacing"/>
              <w:jc w:val="both"/>
              <w:rPr>
                <w:color w:val="404040" w:themeColor="text1"/>
              </w:rPr>
            </w:pPr>
          </w:p>
        </w:tc>
      </w:tr>
      <w:tr w:rsidR="00AC327A" w:rsidRPr="00971136" w:rsidTr="00F106CD">
        <w:tc>
          <w:tcPr>
            <w:tcW w:w="10018" w:type="dxa"/>
            <w:gridSpan w:val="2"/>
            <w:tcBorders>
              <w:top w:val="single" w:sz="4" w:space="0" w:color="000000"/>
              <w:left w:val="single" w:sz="4" w:space="0" w:color="000000"/>
              <w:bottom w:val="single" w:sz="4" w:space="0" w:color="000000"/>
              <w:right w:val="single" w:sz="4" w:space="0" w:color="000000"/>
            </w:tcBorders>
            <w:shd w:val="clear" w:color="auto" w:fill="auto"/>
          </w:tcPr>
          <w:p w:rsidR="00BA4393" w:rsidRDefault="00AC327A" w:rsidP="00F106CD">
            <w:pPr>
              <w:pStyle w:val="NoSpacing"/>
              <w:jc w:val="both"/>
              <w:rPr>
                <w:b/>
                <w:color w:val="404040" w:themeColor="text1"/>
              </w:rPr>
            </w:pPr>
            <w:r>
              <w:rPr>
                <w:b/>
                <w:color w:val="404040" w:themeColor="text1"/>
              </w:rPr>
              <w:t xml:space="preserve">Business Plan: </w:t>
            </w:r>
            <w:r w:rsidR="00FD24CC">
              <w:rPr>
                <w:b/>
                <w:color w:val="404040" w:themeColor="text1"/>
              </w:rPr>
              <w:t>(</w:t>
            </w:r>
            <w:r w:rsidR="00FD24CC" w:rsidRPr="00BA4393">
              <w:rPr>
                <w:color w:val="404040" w:themeColor="text1"/>
              </w:rPr>
              <w:t>Please give us an overview of your business plan, describing your core business objectives</w:t>
            </w:r>
            <w:r w:rsidR="00ED400B" w:rsidRPr="00BA4393">
              <w:rPr>
                <w:color w:val="404040" w:themeColor="text1"/>
              </w:rPr>
              <w:t xml:space="preserve"> and goals</w:t>
            </w:r>
            <w:r w:rsidR="00FD24CC" w:rsidRPr="00BA4393">
              <w:rPr>
                <w:color w:val="404040" w:themeColor="text1"/>
              </w:rPr>
              <w:t xml:space="preserve">, target </w:t>
            </w:r>
            <w:r w:rsidR="00ED400B" w:rsidRPr="00BA4393">
              <w:rPr>
                <w:color w:val="404040" w:themeColor="text1"/>
              </w:rPr>
              <w:t>customers and financial foreca</w:t>
            </w:r>
            <w:r w:rsidR="00BA4393">
              <w:rPr>
                <w:color w:val="404040" w:themeColor="text1"/>
              </w:rPr>
              <w:t>sts where relevant)</w:t>
            </w:r>
            <w:r w:rsidR="00ED400B">
              <w:rPr>
                <w:b/>
                <w:color w:val="404040" w:themeColor="text1"/>
              </w:rPr>
              <w:t xml:space="preserve"> </w:t>
            </w: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FD24CC" w:rsidRDefault="00FD24CC" w:rsidP="00F106CD">
            <w:pPr>
              <w:pStyle w:val="NoSpacing"/>
              <w:jc w:val="both"/>
              <w:rPr>
                <w:b/>
                <w:color w:val="404040" w:themeColor="text1"/>
              </w:rPr>
            </w:pPr>
          </w:p>
          <w:p w:rsidR="00FD24CC" w:rsidRPr="00971136" w:rsidRDefault="00FD24CC" w:rsidP="00F106CD">
            <w:pPr>
              <w:pStyle w:val="NoSpacing"/>
              <w:jc w:val="both"/>
              <w:rPr>
                <w:b/>
                <w:color w:val="404040" w:themeColor="text1"/>
              </w:rPr>
            </w:pPr>
          </w:p>
        </w:tc>
      </w:tr>
      <w:tr w:rsidR="00AC327A" w:rsidRPr="00971136" w:rsidTr="00F106CD">
        <w:tc>
          <w:tcPr>
            <w:tcW w:w="10018" w:type="dxa"/>
            <w:gridSpan w:val="2"/>
            <w:tcBorders>
              <w:top w:val="single" w:sz="4" w:space="0" w:color="000000"/>
              <w:left w:val="single" w:sz="4" w:space="0" w:color="000000"/>
              <w:bottom w:val="single" w:sz="4" w:space="0" w:color="000000"/>
              <w:right w:val="single" w:sz="4" w:space="0" w:color="000000"/>
            </w:tcBorders>
            <w:shd w:val="clear" w:color="auto" w:fill="auto"/>
          </w:tcPr>
          <w:p w:rsidR="00AC327A" w:rsidRDefault="00AC327A" w:rsidP="00F106CD">
            <w:pPr>
              <w:pStyle w:val="NoSpacing"/>
              <w:jc w:val="both"/>
              <w:rPr>
                <w:color w:val="404040" w:themeColor="text1"/>
              </w:rPr>
            </w:pPr>
            <w:r>
              <w:rPr>
                <w:b/>
                <w:color w:val="404040" w:themeColor="text1"/>
              </w:rPr>
              <w:lastRenderedPageBreak/>
              <w:t>Experience:  (</w:t>
            </w:r>
            <w:r>
              <w:rPr>
                <w:color w:val="404040" w:themeColor="text1"/>
              </w:rPr>
              <w:t xml:space="preserve">Please provide us with some background on your experience and specifically in </w:t>
            </w:r>
            <w:r w:rsidR="00BA4393">
              <w:rPr>
                <w:color w:val="404040" w:themeColor="text1"/>
              </w:rPr>
              <w:t xml:space="preserve">supporting MSMEs in </w:t>
            </w:r>
            <w:r>
              <w:rPr>
                <w:color w:val="404040" w:themeColor="text1"/>
              </w:rPr>
              <w:t>the agriculture, manufacturing, renewable energy or tourism industries.)</w:t>
            </w:r>
          </w:p>
          <w:p w:rsidR="00AC327A" w:rsidRDefault="00AC327A"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BA4393" w:rsidRDefault="00BA4393" w:rsidP="00F106CD">
            <w:pPr>
              <w:pStyle w:val="NoSpacing"/>
              <w:jc w:val="both"/>
              <w:rPr>
                <w:color w:val="404040" w:themeColor="text1"/>
              </w:rPr>
            </w:pPr>
          </w:p>
          <w:p w:rsidR="00AC327A" w:rsidRDefault="00AC327A" w:rsidP="00F106CD">
            <w:pPr>
              <w:pStyle w:val="NoSpacing"/>
              <w:jc w:val="both"/>
              <w:rPr>
                <w:color w:val="404040" w:themeColor="text1"/>
              </w:rPr>
            </w:pPr>
          </w:p>
          <w:p w:rsidR="00AC327A" w:rsidRDefault="00AC327A" w:rsidP="00F106CD">
            <w:pPr>
              <w:pStyle w:val="NoSpacing"/>
              <w:jc w:val="both"/>
              <w:rPr>
                <w:color w:val="404040" w:themeColor="text1"/>
              </w:rPr>
            </w:pPr>
            <w:r>
              <w:rPr>
                <w:color w:val="404040" w:themeColor="text1"/>
              </w:rPr>
              <w:t>P</w:t>
            </w:r>
            <w:r w:rsidR="00BA4393">
              <w:rPr>
                <w:color w:val="404040" w:themeColor="text1"/>
              </w:rPr>
              <w:t>lease include your CV, and examples of training material developed (if available) as an attachment to your email application.</w:t>
            </w:r>
            <w:r>
              <w:rPr>
                <w:color w:val="404040" w:themeColor="text1"/>
              </w:rPr>
              <w:t xml:space="preserve">) </w:t>
            </w:r>
          </w:p>
          <w:p w:rsidR="00AC327A" w:rsidRPr="007775D0" w:rsidRDefault="00AC327A" w:rsidP="00F106CD">
            <w:pPr>
              <w:pStyle w:val="NoSpacing"/>
              <w:jc w:val="both"/>
              <w:rPr>
                <w:color w:val="404040" w:themeColor="text1"/>
              </w:rPr>
            </w:pPr>
          </w:p>
        </w:tc>
      </w:tr>
      <w:tr w:rsidR="00AC327A" w:rsidRPr="00971136" w:rsidTr="00F106CD">
        <w:tc>
          <w:tcPr>
            <w:tcW w:w="10018" w:type="dxa"/>
            <w:gridSpan w:val="2"/>
            <w:tcBorders>
              <w:top w:val="single" w:sz="4" w:space="0" w:color="000000"/>
              <w:left w:val="single" w:sz="4" w:space="0" w:color="000000"/>
              <w:bottom w:val="single" w:sz="4" w:space="0" w:color="000000"/>
              <w:right w:val="single" w:sz="4" w:space="0" w:color="000000"/>
            </w:tcBorders>
            <w:shd w:val="clear" w:color="auto" w:fill="auto"/>
          </w:tcPr>
          <w:p w:rsidR="00AC327A" w:rsidRDefault="00AC327A" w:rsidP="00F106CD">
            <w:pPr>
              <w:pStyle w:val="NoSpacing"/>
              <w:jc w:val="both"/>
              <w:rPr>
                <w:b/>
                <w:color w:val="404040" w:themeColor="text1"/>
              </w:rPr>
            </w:pPr>
            <w:r w:rsidRPr="00971136">
              <w:rPr>
                <w:b/>
                <w:color w:val="404040" w:themeColor="text1"/>
              </w:rPr>
              <w:t xml:space="preserve">Motivation for participation in the </w:t>
            </w:r>
            <w:r>
              <w:rPr>
                <w:b/>
                <w:color w:val="404040" w:themeColor="text1"/>
              </w:rPr>
              <w:t>BDSP</w:t>
            </w:r>
            <w:r w:rsidRPr="00971136">
              <w:rPr>
                <w:b/>
                <w:color w:val="404040" w:themeColor="text1"/>
              </w:rPr>
              <w:t xml:space="preserve"> Training </w:t>
            </w:r>
            <w:proofErr w:type="gramStart"/>
            <w:r w:rsidRPr="00971136">
              <w:rPr>
                <w:color w:val="404040" w:themeColor="text1"/>
              </w:rPr>
              <w:t>(Why would you like to attend and what are your expectations from this training?)</w:t>
            </w:r>
            <w:proofErr w:type="gramEnd"/>
            <w:r w:rsidRPr="00971136">
              <w:rPr>
                <w:color w:val="404040" w:themeColor="text1"/>
              </w:rPr>
              <w:t xml:space="preserve"> </w:t>
            </w:r>
            <w:r w:rsidRPr="00971136">
              <w:rPr>
                <w:b/>
                <w:color w:val="404040" w:themeColor="text1"/>
              </w:rPr>
              <w:t xml:space="preserve"> </w:t>
            </w: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Default="00BA4393" w:rsidP="00F106CD">
            <w:pPr>
              <w:pStyle w:val="NoSpacing"/>
              <w:jc w:val="both"/>
              <w:rPr>
                <w:b/>
                <w:color w:val="404040" w:themeColor="text1"/>
              </w:rPr>
            </w:pPr>
          </w:p>
          <w:p w:rsidR="00BA4393" w:rsidRPr="00971136" w:rsidRDefault="00BA4393" w:rsidP="00F106CD">
            <w:pPr>
              <w:pStyle w:val="NoSpacing"/>
              <w:jc w:val="both"/>
              <w:rPr>
                <w:color w:val="404040" w:themeColor="text1"/>
              </w:rPr>
            </w:pPr>
          </w:p>
          <w:p w:rsidR="00AC327A" w:rsidRPr="00971136" w:rsidRDefault="00AC327A" w:rsidP="00F106CD">
            <w:pPr>
              <w:pStyle w:val="NoSpacing"/>
              <w:jc w:val="both"/>
              <w:rPr>
                <w:color w:val="404040" w:themeColor="text1"/>
              </w:rPr>
            </w:pPr>
          </w:p>
          <w:p w:rsidR="00AC327A" w:rsidRPr="00971136" w:rsidRDefault="00AC327A" w:rsidP="00F106CD">
            <w:pPr>
              <w:pStyle w:val="NoSpacing"/>
              <w:jc w:val="both"/>
              <w:rPr>
                <w:b/>
                <w:color w:val="404040" w:themeColor="text1"/>
              </w:rPr>
            </w:pPr>
          </w:p>
          <w:p w:rsidR="00AC327A" w:rsidRPr="00971136" w:rsidRDefault="00AC327A" w:rsidP="00F106CD">
            <w:pPr>
              <w:pStyle w:val="NoSpacing"/>
              <w:jc w:val="both"/>
              <w:rPr>
                <w:b/>
                <w:color w:val="404040" w:themeColor="text1"/>
              </w:rPr>
            </w:pPr>
          </w:p>
        </w:tc>
      </w:tr>
      <w:tr w:rsidR="00AC327A" w:rsidRPr="00971136" w:rsidTr="00F106CD">
        <w:tc>
          <w:tcPr>
            <w:tcW w:w="10018" w:type="dxa"/>
            <w:gridSpan w:val="2"/>
            <w:tcBorders>
              <w:top w:val="single" w:sz="4" w:space="0" w:color="000000"/>
              <w:left w:val="single" w:sz="4" w:space="0" w:color="000000"/>
              <w:bottom w:val="single" w:sz="4" w:space="0" w:color="000000"/>
              <w:right w:val="single" w:sz="4" w:space="0" w:color="000000"/>
            </w:tcBorders>
            <w:shd w:val="clear" w:color="auto" w:fill="auto"/>
          </w:tcPr>
          <w:p w:rsidR="00AC327A" w:rsidRPr="00971136" w:rsidRDefault="00AC327A" w:rsidP="00F106CD">
            <w:pPr>
              <w:pStyle w:val="NoSpacing"/>
              <w:jc w:val="both"/>
              <w:rPr>
                <w:b/>
                <w:color w:val="404040" w:themeColor="text1"/>
              </w:rPr>
            </w:pPr>
            <w:r w:rsidRPr="00971136">
              <w:rPr>
                <w:b/>
                <w:color w:val="404040" w:themeColor="text1"/>
              </w:rPr>
              <w:t xml:space="preserve">Training requirements </w:t>
            </w:r>
            <w:r w:rsidRPr="00971136">
              <w:rPr>
                <w:color w:val="404040" w:themeColor="text1"/>
              </w:rPr>
              <w:t xml:space="preserve">(Please list any specific needs you may have </w:t>
            </w:r>
            <w:r>
              <w:rPr>
                <w:color w:val="404040" w:themeColor="text1"/>
              </w:rPr>
              <w:t xml:space="preserve">or </w:t>
            </w:r>
            <w:r w:rsidRPr="00971136">
              <w:rPr>
                <w:color w:val="404040" w:themeColor="text1"/>
              </w:rPr>
              <w:t>want addressed during the training. We will endeavour to accommodate your needs.)</w:t>
            </w:r>
            <w:r w:rsidRPr="00971136">
              <w:rPr>
                <w:b/>
                <w:color w:val="404040" w:themeColor="text1"/>
              </w:rPr>
              <w:t xml:space="preserve"> </w:t>
            </w:r>
          </w:p>
          <w:p w:rsidR="00AC327A" w:rsidRPr="00971136" w:rsidRDefault="00AC327A" w:rsidP="00F106CD">
            <w:pPr>
              <w:pStyle w:val="NoSpacing"/>
              <w:jc w:val="both"/>
              <w:rPr>
                <w:b/>
                <w:color w:val="404040" w:themeColor="text1"/>
              </w:rPr>
            </w:pPr>
          </w:p>
          <w:p w:rsidR="00AC327A" w:rsidRPr="00971136" w:rsidRDefault="00AC327A" w:rsidP="00F106CD">
            <w:pPr>
              <w:pStyle w:val="NoSpacing"/>
              <w:jc w:val="both"/>
              <w:rPr>
                <w:b/>
                <w:color w:val="404040" w:themeColor="text1"/>
              </w:rPr>
            </w:pPr>
          </w:p>
          <w:p w:rsidR="00AC327A" w:rsidRPr="00971136" w:rsidRDefault="00AC327A" w:rsidP="00F106CD">
            <w:pPr>
              <w:pStyle w:val="NoSpacing"/>
              <w:jc w:val="both"/>
              <w:rPr>
                <w:b/>
                <w:color w:val="404040" w:themeColor="text1"/>
              </w:rPr>
            </w:pPr>
          </w:p>
        </w:tc>
      </w:tr>
      <w:tr w:rsidR="00AC327A" w:rsidRPr="00971136" w:rsidTr="00F106CD">
        <w:tc>
          <w:tcPr>
            <w:tcW w:w="10018" w:type="dxa"/>
            <w:gridSpan w:val="2"/>
            <w:tcBorders>
              <w:top w:val="single" w:sz="4" w:space="0" w:color="000000"/>
              <w:left w:val="single" w:sz="4" w:space="0" w:color="000000"/>
              <w:bottom w:val="single" w:sz="4" w:space="0" w:color="000000"/>
              <w:right w:val="single" w:sz="4" w:space="0" w:color="000000"/>
            </w:tcBorders>
            <w:shd w:val="clear" w:color="auto" w:fill="auto"/>
          </w:tcPr>
          <w:p w:rsidR="00AC327A" w:rsidRPr="00971136" w:rsidRDefault="00AC327A" w:rsidP="00F106CD">
            <w:pPr>
              <w:pStyle w:val="NoSpacing"/>
              <w:jc w:val="both"/>
              <w:rPr>
                <w:color w:val="404040" w:themeColor="text1"/>
              </w:rPr>
            </w:pPr>
            <w:r w:rsidRPr="00971136">
              <w:rPr>
                <w:b/>
                <w:color w:val="404040" w:themeColor="text1"/>
              </w:rPr>
              <w:t xml:space="preserve">Candidates Commitment </w:t>
            </w:r>
          </w:p>
          <w:p w:rsidR="00AC327A" w:rsidRPr="00971136" w:rsidRDefault="00AC327A" w:rsidP="00F106CD">
            <w:pPr>
              <w:pStyle w:val="NoSpacing"/>
              <w:jc w:val="both"/>
              <w:rPr>
                <w:color w:val="404040" w:themeColor="text1"/>
              </w:rPr>
            </w:pPr>
          </w:p>
          <w:p w:rsidR="00AC327A" w:rsidRPr="00BC615D" w:rsidRDefault="00BA4393" w:rsidP="00F106CD">
            <w:pPr>
              <w:pStyle w:val="NoSpacing"/>
              <w:jc w:val="both"/>
              <w:rPr>
                <w:color w:val="404040" w:themeColor="text1"/>
              </w:rPr>
            </w:pPr>
            <w:r>
              <w:rPr>
                <w:color w:val="404040" w:themeColor="text1"/>
              </w:rPr>
              <w:t>I undertake to participate i</w:t>
            </w:r>
            <w:r w:rsidR="00AC327A" w:rsidRPr="00971136">
              <w:rPr>
                <w:color w:val="404040" w:themeColor="text1"/>
              </w:rPr>
              <w:t xml:space="preserve">n all the activities of the </w:t>
            </w:r>
            <w:r w:rsidR="00AC327A">
              <w:rPr>
                <w:color w:val="404040" w:themeColor="text1"/>
              </w:rPr>
              <w:t>BDSP</w:t>
            </w:r>
            <w:r w:rsidR="00AC327A" w:rsidRPr="00971136">
              <w:rPr>
                <w:color w:val="404040" w:themeColor="text1"/>
              </w:rPr>
              <w:t xml:space="preserve"> Training. I acknowledge that I </w:t>
            </w:r>
            <w:proofErr w:type="gramStart"/>
            <w:r w:rsidR="00AC327A" w:rsidRPr="00971136">
              <w:rPr>
                <w:color w:val="404040" w:themeColor="text1"/>
              </w:rPr>
              <w:t>will be expected</w:t>
            </w:r>
            <w:proofErr w:type="gramEnd"/>
            <w:r w:rsidR="00AC327A" w:rsidRPr="00971136">
              <w:rPr>
                <w:color w:val="404040" w:themeColor="text1"/>
              </w:rPr>
              <w:t xml:space="preserve"> to participate in a group where openness, transparency and collaboration are key.  </w:t>
            </w:r>
          </w:p>
          <w:p w:rsidR="00AC327A" w:rsidRPr="00971136" w:rsidRDefault="00AC327A" w:rsidP="00F106CD">
            <w:pPr>
              <w:pStyle w:val="NoSpacing"/>
              <w:jc w:val="both"/>
              <w:rPr>
                <w:b/>
                <w:color w:val="404040" w:themeColor="text1"/>
              </w:rPr>
            </w:pPr>
          </w:p>
          <w:p w:rsidR="00AC327A" w:rsidRPr="00971136" w:rsidRDefault="00AC327A" w:rsidP="00F106CD">
            <w:pPr>
              <w:pStyle w:val="NoSpacing"/>
              <w:jc w:val="both"/>
              <w:rPr>
                <w:b/>
                <w:color w:val="404040" w:themeColor="text1"/>
              </w:rPr>
            </w:pPr>
            <w:r w:rsidRPr="00971136">
              <w:rPr>
                <w:b/>
                <w:color w:val="404040" w:themeColor="text1"/>
              </w:rPr>
              <w:t xml:space="preserve">Signature :                                                             Date: </w:t>
            </w:r>
          </w:p>
          <w:p w:rsidR="00AC327A" w:rsidRPr="00971136" w:rsidRDefault="00AC327A" w:rsidP="00F106CD">
            <w:pPr>
              <w:pStyle w:val="NoSpacing"/>
              <w:jc w:val="both"/>
              <w:rPr>
                <w:b/>
                <w:color w:val="404040" w:themeColor="text1"/>
              </w:rPr>
            </w:pPr>
          </w:p>
        </w:tc>
      </w:tr>
      <w:tr w:rsidR="00AC327A" w:rsidRPr="00971136" w:rsidTr="00F106CD">
        <w:tc>
          <w:tcPr>
            <w:tcW w:w="10018" w:type="dxa"/>
            <w:gridSpan w:val="2"/>
            <w:tcBorders>
              <w:top w:val="single" w:sz="4" w:space="0" w:color="000000"/>
              <w:left w:val="single" w:sz="4" w:space="0" w:color="000000"/>
              <w:bottom w:val="single" w:sz="4" w:space="0" w:color="000000"/>
              <w:right w:val="single" w:sz="4" w:space="0" w:color="000000"/>
            </w:tcBorders>
            <w:shd w:val="clear" w:color="auto" w:fill="auto"/>
          </w:tcPr>
          <w:p w:rsidR="00AC327A" w:rsidRDefault="00AC327A" w:rsidP="00F106CD">
            <w:pPr>
              <w:pStyle w:val="NoSpacing"/>
              <w:jc w:val="both"/>
              <w:rPr>
                <w:b/>
                <w:color w:val="404040" w:themeColor="text1"/>
              </w:rPr>
            </w:pPr>
            <w:r>
              <w:rPr>
                <w:b/>
                <w:color w:val="404040" w:themeColor="text1"/>
              </w:rPr>
              <w:t xml:space="preserve">Please submit to: </w:t>
            </w:r>
            <w:hyperlink r:id="rId20" w:history="1">
              <w:r w:rsidR="00BA4393" w:rsidRPr="00AC327A">
                <w:rPr>
                  <w:rStyle w:val="Hyperlink"/>
                  <w:color w:val="0070C0"/>
                </w:rPr>
                <w:t>leon@incubationinstitue.com</w:t>
              </w:r>
            </w:hyperlink>
          </w:p>
          <w:p w:rsidR="00AC327A" w:rsidRPr="00971136" w:rsidRDefault="00AC327A" w:rsidP="00F106CD">
            <w:pPr>
              <w:pStyle w:val="NoSpacing"/>
              <w:jc w:val="both"/>
              <w:rPr>
                <w:b/>
                <w:color w:val="404040" w:themeColor="text1"/>
              </w:rPr>
            </w:pPr>
            <w:r>
              <w:rPr>
                <w:b/>
                <w:color w:val="404040" w:themeColor="text1"/>
              </w:rPr>
              <w:t xml:space="preserve">By no later than: </w:t>
            </w:r>
            <w:r w:rsidR="00BA4393" w:rsidRPr="00BA4393">
              <w:rPr>
                <w:color w:val="404040" w:themeColor="text1"/>
              </w:rPr>
              <w:t>19</w:t>
            </w:r>
            <w:r w:rsidR="00BA4393" w:rsidRPr="00BA4393">
              <w:rPr>
                <w:color w:val="404040" w:themeColor="text1"/>
                <w:vertAlign w:val="superscript"/>
              </w:rPr>
              <w:t>th</w:t>
            </w:r>
            <w:r w:rsidR="00BA4393" w:rsidRPr="00BA4393">
              <w:rPr>
                <w:color w:val="404040" w:themeColor="text1"/>
              </w:rPr>
              <w:t xml:space="preserve"> July 2019</w:t>
            </w:r>
          </w:p>
        </w:tc>
      </w:tr>
      <w:tr w:rsidR="00FD24CC" w:rsidRPr="00971136" w:rsidTr="00F106CD">
        <w:tc>
          <w:tcPr>
            <w:tcW w:w="10018" w:type="dxa"/>
            <w:gridSpan w:val="2"/>
            <w:tcBorders>
              <w:top w:val="single" w:sz="4" w:space="0" w:color="000000"/>
              <w:left w:val="single" w:sz="4" w:space="0" w:color="000000"/>
              <w:bottom w:val="single" w:sz="4" w:space="0" w:color="000000"/>
              <w:right w:val="single" w:sz="4" w:space="0" w:color="000000"/>
            </w:tcBorders>
            <w:shd w:val="clear" w:color="auto" w:fill="auto"/>
          </w:tcPr>
          <w:p w:rsidR="00FD24CC" w:rsidRDefault="00FD24CC" w:rsidP="00F106CD">
            <w:pPr>
              <w:pStyle w:val="NoSpacing"/>
              <w:jc w:val="both"/>
              <w:rPr>
                <w:b/>
                <w:color w:val="404040" w:themeColor="text1"/>
              </w:rPr>
            </w:pPr>
            <w:r>
              <w:rPr>
                <w:b/>
                <w:color w:val="404040" w:themeColor="text1"/>
              </w:rPr>
              <w:t>Notes:</w:t>
            </w:r>
          </w:p>
          <w:p w:rsidR="00FD24CC" w:rsidRPr="00BA4393" w:rsidRDefault="00FD24CC" w:rsidP="00FD24CC">
            <w:pPr>
              <w:pStyle w:val="NoSpacing"/>
              <w:jc w:val="both"/>
              <w:rPr>
                <w:b/>
                <w:color w:val="404040" w:themeColor="text1"/>
                <w:sz w:val="16"/>
                <w:szCs w:val="16"/>
              </w:rPr>
            </w:pPr>
            <w:r w:rsidRPr="00BA4393">
              <w:rPr>
                <w:b/>
                <w:color w:val="404040" w:themeColor="text1"/>
                <w:sz w:val="16"/>
                <w:szCs w:val="16"/>
              </w:rPr>
              <w:t>1. Applications are restricted to Basotho citizens</w:t>
            </w:r>
          </w:p>
        </w:tc>
      </w:tr>
    </w:tbl>
    <w:p w:rsidR="00E72487" w:rsidRPr="00971136" w:rsidRDefault="00E72487" w:rsidP="00971136">
      <w:pPr>
        <w:pStyle w:val="NoSpacing"/>
        <w:jc w:val="both"/>
        <w:rPr>
          <w:color w:val="404040" w:themeColor="text1"/>
        </w:rPr>
        <w:sectPr w:rsidR="00E72487" w:rsidRPr="00971136" w:rsidSect="00971136">
          <w:pgSz w:w="11906" w:h="16838" w:code="9"/>
          <w:pgMar w:top="1440" w:right="1797" w:bottom="709" w:left="1077" w:header="709" w:footer="491" w:gutter="0"/>
          <w:cols w:space="708"/>
          <w:docGrid w:linePitch="360"/>
        </w:sectPr>
      </w:pPr>
    </w:p>
    <w:p w:rsidR="00BA4393" w:rsidRDefault="00BA4393" w:rsidP="00BA4393">
      <w:pPr>
        <w:pStyle w:val="NoSpacing"/>
        <w:jc w:val="both"/>
        <w:rPr>
          <w:b/>
          <w:bCs/>
          <w:color w:val="404040" w:themeColor="text1"/>
          <w:u w:val="single"/>
        </w:rPr>
      </w:pPr>
      <w:r>
        <w:rPr>
          <w:b/>
          <w:bCs/>
          <w:color w:val="404040" w:themeColor="text1"/>
          <w:u w:val="single"/>
        </w:rPr>
        <w:lastRenderedPageBreak/>
        <w:t>Evaluation Criteria</w:t>
      </w:r>
    </w:p>
    <w:p w:rsidR="007C6352" w:rsidRDefault="007C6352" w:rsidP="00BA4393">
      <w:pPr>
        <w:pStyle w:val="NoSpacing"/>
        <w:jc w:val="both"/>
        <w:rPr>
          <w:b/>
          <w:bCs/>
          <w:color w:val="404040" w:themeColor="text1"/>
          <w:u w:val="single"/>
        </w:rPr>
      </w:pPr>
    </w:p>
    <w:p w:rsidR="007C6352" w:rsidRPr="007C6352" w:rsidRDefault="007C6352" w:rsidP="00BA4393">
      <w:pPr>
        <w:pStyle w:val="NoSpacing"/>
        <w:jc w:val="both"/>
        <w:rPr>
          <w:bCs/>
          <w:color w:val="404040" w:themeColor="text1"/>
        </w:rPr>
      </w:pPr>
      <w:r>
        <w:rPr>
          <w:bCs/>
          <w:color w:val="404040" w:themeColor="text1"/>
        </w:rPr>
        <w:t>The evaluation team will evaluate applications according to the following criteria:</w:t>
      </w:r>
    </w:p>
    <w:p w:rsidR="00971136" w:rsidRDefault="00971136" w:rsidP="00BA4393">
      <w:pPr>
        <w:pStyle w:val="NoSpacing"/>
        <w:rPr>
          <w:color w:val="404040" w:themeColor="text1"/>
        </w:rPr>
      </w:pPr>
    </w:p>
    <w:tbl>
      <w:tblPr>
        <w:tblStyle w:val="TableGrid"/>
        <w:tblW w:w="0" w:type="auto"/>
        <w:tblLook w:val="04A0" w:firstRow="1" w:lastRow="0" w:firstColumn="1" w:lastColumn="0" w:noHBand="0" w:noVBand="1"/>
      </w:tblPr>
      <w:tblGrid>
        <w:gridCol w:w="3681"/>
        <w:gridCol w:w="3342"/>
      </w:tblGrid>
      <w:tr w:rsidR="00C31EE6" w:rsidTr="00C31EE6">
        <w:tc>
          <w:tcPr>
            <w:tcW w:w="368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31EE6" w:rsidRDefault="00C31EE6">
            <w:pPr>
              <w:pStyle w:val="NoSpacing"/>
              <w:jc w:val="both"/>
              <w:rPr>
                <w:b/>
                <w:color w:val="404040" w:themeColor="text1"/>
              </w:rPr>
            </w:pPr>
            <w:r>
              <w:rPr>
                <w:b/>
                <w:color w:val="404040" w:themeColor="text1"/>
              </w:rPr>
              <w:t>CRITERIA</w:t>
            </w:r>
          </w:p>
        </w:tc>
        <w:tc>
          <w:tcPr>
            <w:tcW w:w="33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31EE6" w:rsidRDefault="00C31EE6">
            <w:pPr>
              <w:pStyle w:val="NoSpacing"/>
              <w:jc w:val="center"/>
              <w:rPr>
                <w:b/>
                <w:color w:val="404040" w:themeColor="text1"/>
              </w:rPr>
            </w:pPr>
            <w:r>
              <w:rPr>
                <w:b/>
                <w:color w:val="404040" w:themeColor="text1"/>
              </w:rPr>
              <w:t>Maximum Weighting</w:t>
            </w:r>
          </w:p>
        </w:tc>
      </w:tr>
      <w:tr w:rsidR="00C31EE6" w:rsidTr="00C31EE6">
        <w:tc>
          <w:tcPr>
            <w:tcW w:w="3681" w:type="dxa"/>
            <w:tcBorders>
              <w:top w:val="single" w:sz="4" w:space="0" w:color="auto"/>
              <w:left w:val="single" w:sz="4" w:space="0" w:color="auto"/>
              <w:bottom w:val="single" w:sz="4" w:space="0" w:color="auto"/>
              <w:right w:val="single" w:sz="4" w:space="0" w:color="auto"/>
            </w:tcBorders>
          </w:tcPr>
          <w:p w:rsidR="00C31EE6" w:rsidRPr="00BC615D" w:rsidRDefault="00C31EE6">
            <w:pPr>
              <w:pStyle w:val="NoSpacing"/>
              <w:jc w:val="both"/>
              <w:rPr>
                <w:b/>
                <w:color w:val="404040" w:themeColor="text1"/>
              </w:rPr>
            </w:pPr>
            <w:r w:rsidRPr="00BC615D">
              <w:rPr>
                <w:b/>
                <w:color w:val="404040" w:themeColor="text1"/>
              </w:rPr>
              <w:t>Role/Designation within organisation</w:t>
            </w:r>
          </w:p>
        </w:tc>
        <w:tc>
          <w:tcPr>
            <w:tcW w:w="3342" w:type="dxa"/>
            <w:tcBorders>
              <w:top w:val="single" w:sz="4" w:space="0" w:color="auto"/>
              <w:left w:val="single" w:sz="4" w:space="0" w:color="auto"/>
              <w:bottom w:val="single" w:sz="4" w:space="0" w:color="auto"/>
              <w:right w:val="single" w:sz="4" w:space="0" w:color="auto"/>
            </w:tcBorders>
          </w:tcPr>
          <w:p w:rsidR="00C31EE6" w:rsidRPr="00BC615D" w:rsidRDefault="00C31EE6">
            <w:pPr>
              <w:pStyle w:val="NoSpacing"/>
              <w:jc w:val="center"/>
              <w:rPr>
                <w:b/>
                <w:color w:val="404040" w:themeColor="text1"/>
              </w:rPr>
            </w:pPr>
            <w:r w:rsidRPr="00BC615D">
              <w:rPr>
                <w:b/>
                <w:color w:val="404040" w:themeColor="text1"/>
              </w:rPr>
              <w:t>15</w:t>
            </w:r>
          </w:p>
        </w:tc>
      </w:tr>
      <w:tr w:rsidR="00C31EE6" w:rsidTr="00C31EE6">
        <w:tc>
          <w:tcPr>
            <w:tcW w:w="3681" w:type="dxa"/>
            <w:tcBorders>
              <w:top w:val="single" w:sz="4" w:space="0" w:color="auto"/>
              <w:left w:val="single" w:sz="4" w:space="0" w:color="auto"/>
              <w:bottom w:val="single" w:sz="4" w:space="0" w:color="auto"/>
              <w:right w:val="single" w:sz="4" w:space="0" w:color="auto"/>
            </w:tcBorders>
          </w:tcPr>
          <w:p w:rsidR="00C31EE6" w:rsidRPr="00BC615D" w:rsidRDefault="00C31EE6">
            <w:pPr>
              <w:pStyle w:val="NoSpacing"/>
              <w:jc w:val="both"/>
              <w:rPr>
                <w:b/>
                <w:color w:val="404040" w:themeColor="text1"/>
              </w:rPr>
            </w:pPr>
            <w:r w:rsidRPr="00BC615D">
              <w:rPr>
                <w:b/>
                <w:color w:val="404040" w:themeColor="text1"/>
              </w:rPr>
              <w:t>Qualification</w:t>
            </w:r>
          </w:p>
        </w:tc>
        <w:tc>
          <w:tcPr>
            <w:tcW w:w="3342" w:type="dxa"/>
            <w:tcBorders>
              <w:top w:val="single" w:sz="4" w:space="0" w:color="auto"/>
              <w:left w:val="single" w:sz="4" w:space="0" w:color="auto"/>
              <w:bottom w:val="single" w:sz="4" w:space="0" w:color="auto"/>
              <w:right w:val="single" w:sz="4" w:space="0" w:color="auto"/>
            </w:tcBorders>
          </w:tcPr>
          <w:p w:rsidR="00C31EE6" w:rsidRPr="00BC615D" w:rsidRDefault="00C31EE6">
            <w:pPr>
              <w:pStyle w:val="NoSpacing"/>
              <w:jc w:val="center"/>
              <w:rPr>
                <w:b/>
                <w:color w:val="404040" w:themeColor="text1"/>
              </w:rPr>
            </w:pPr>
            <w:r w:rsidRPr="00BC615D">
              <w:rPr>
                <w:b/>
                <w:color w:val="404040" w:themeColor="text1"/>
              </w:rPr>
              <w:t>10</w:t>
            </w:r>
          </w:p>
        </w:tc>
      </w:tr>
      <w:tr w:rsidR="00C31EE6" w:rsidTr="00C31EE6">
        <w:tc>
          <w:tcPr>
            <w:tcW w:w="3681" w:type="dxa"/>
            <w:tcBorders>
              <w:top w:val="single" w:sz="4" w:space="0" w:color="auto"/>
              <w:left w:val="single" w:sz="4" w:space="0" w:color="auto"/>
              <w:bottom w:val="single" w:sz="4" w:space="0" w:color="auto"/>
              <w:right w:val="single" w:sz="4" w:space="0" w:color="auto"/>
            </w:tcBorders>
          </w:tcPr>
          <w:p w:rsidR="00C31EE6" w:rsidRPr="00BC615D" w:rsidRDefault="00C31EE6">
            <w:pPr>
              <w:pStyle w:val="NoSpacing"/>
              <w:jc w:val="both"/>
              <w:rPr>
                <w:b/>
                <w:color w:val="404040" w:themeColor="text1"/>
              </w:rPr>
            </w:pPr>
            <w:r w:rsidRPr="00BC615D">
              <w:rPr>
                <w:b/>
                <w:color w:val="404040" w:themeColor="text1"/>
              </w:rPr>
              <w:t>Your Business</w:t>
            </w:r>
          </w:p>
        </w:tc>
        <w:tc>
          <w:tcPr>
            <w:tcW w:w="3342" w:type="dxa"/>
            <w:tcBorders>
              <w:top w:val="single" w:sz="4" w:space="0" w:color="auto"/>
              <w:left w:val="single" w:sz="4" w:space="0" w:color="auto"/>
              <w:bottom w:val="single" w:sz="4" w:space="0" w:color="auto"/>
              <w:right w:val="single" w:sz="4" w:space="0" w:color="auto"/>
            </w:tcBorders>
          </w:tcPr>
          <w:p w:rsidR="00C31EE6" w:rsidRPr="00BC615D" w:rsidRDefault="00C31EE6">
            <w:pPr>
              <w:pStyle w:val="NoSpacing"/>
              <w:jc w:val="center"/>
              <w:rPr>
                <w:b/>
                <w:color w:val="404040" w:themeColor="text1"/>
              </w:rPr>
            </w:pPr>
            <w:r>
              <w:rPr>
                <w:b/>
                <w:color w:val="404040" w:themeColor="text1"/>
              </w:rPr>
              <w:t>65</w:t>
            </w:r>
          </w:p>
        </w:tc>
      </w:tr>
      <w:tr w:rsidR="00C31EE6" w:rsidTr="00C31EE6">
        <w:tc>
          <w:tcPr>
            <w:tcW w:w="3681" w:type="dxa"/>
            <w:tcBorders>
              <w:top w:val="single" w:sz="4" w:space="0" w:color="auto"/>
              <w:left w:val="single" w:sz="4" w:space="0" w:color="auto"/>
              <w:bottom w:val="single" w:sz="4" w:space="0" w:color="auto"/>
              <w:right w:val="single" w:sz="4" w:space="0" w:color="auto"/>
            </w:tcBorders>
          </w:tcPr>
          <w:p w:rsidR="00C31EE6" w:rsidRPr="00BC615D" w:rsidRDefault="00C31EE6" w:rsidP="00BC615D">
            <w:pPr>
              <w:pStyle w:val="NoSpacing"/>
              <w:jc w:val="right"/>
              <w:rPr>
                <w:color w:val="404040" w:themeColor="text1"/>
              </w:rPr>
            </w:pPr>
            <w:r>
              <w:rPr>
                <w:color w:val="404040" w:themeColor="text1"/>
              </w:rPr>
              <w:t>BDS Provider</w:t>
            </w:r>
          </w:p>
        </w:tc>
        <w:tc>
          <w:tcPr>
            <w:tcW w:w="3342" w:type="dxa"/>
            <w:tcBorders>
              <w:top w:val="single" w:sz="4" w:space="0" w:color="auto"/>
              <w:left w:val="single" w:sz="4" w:space="0" w:color="auto"/>
              <w:bottom w:val="single" w:sz="4" w:space="0" w:color="auto"/>
              <w:right w:val="single" w:sz="4" w:space="0" w:color="auto"/>
            </w:tcBorders>
          </w:tcPr>
          <w:p w:rsidR="00C31EE6" w:rsidRPr="00BC615D" w:rsidRDefault="00C31EE6">
            <w:pPr>
              <w:pStyle w:val="NoSpacing"/>
              <w:jc w:val="center"/>
              <w:rPr>
                <w:color w:val="404040" w:themeColor="text1"/>
              </w:rPr>
            </w:pPr>
            <w:r>
              <w:rPr>
                <w:color w:val="404040" w:themeColor="text1"/>
              </w:rPr>
              <w:t>10</w:t>
            </w:r>
          </w:p>
        </w:tc>
      </w:tr>
      <w:tr w:rsidR="00C31EE6" w:rsidTr="00C31EE6">
        <w:tc>
          <w:tcPr>
            <w:tcW w:w="3681" w:type="dxa"/>
            <w:tcBorders>
              <w:top w:val="single" w:sz="4" w:space="0" w:color="auto"/>
              <w:left w:val="single" w:sz="4" w:space="0" w:color="auto"/>
              <w:bottom w:val="single" w:sz="4" w:space="0" w:color="auto"/>
              <w:right w:val="single" w:sz="4" w:space="0" w:color="auto"/>
            </w:tcBorders>
          </w:tcPr>
          <w:p w:rsidR="00C31EE6" w:rsidRDefault="00C31EE6" w:rsidP="00C31EE6">
            <w:pPr>
              <w:pStyle w:val="NoSpacing"/>
              <w:jc w:val="right"/>
              <w:rPr>
                <w:color w:val="404040" w:themeColor="text1"/>
              </w:rPr>
            </w:pPr>
            <w:r>
              <w:rPr>
                <w:color w:val="404040" w:themeColor="text1"/>
              </w:rPr>
              <w:t>In operation with revenue/clients</w:t>
            </w:r>
          </w:p>
        </w:tc>
        <w:tc>
          <w:tcPr>
            <w:tcW w:w="3342" w:type="dxa"/>
            <w:tcBorders>
              <w:top w:val="single" w:sz="4" w:space="0" w:color="auto"/>
              <w:left w:val="single" w:sz="4" w:space="0" w:color="auto"/>
              <w:bottom w:val="single" w:sz="4" w:space="0" w:color="auto"/>
              <w:right w:val="single" w:sz="4" w:space="0" w:color="auto"/>
            </w:tcBorders>
          </w:tcPr>
          <w:p w:rsidR="00C31EE6" w:rsidRDefault="00C31EE6">
            <w:pPr>
              <w:pStyle w:val="NoSpacing"/>
              <w:jc w:val="center"/>
              <w:rPr>
                <w:color w:val="404040" w:themeColor="text1"/>
              </w:rPr>
            </w:pPr>
            <w:r>
              <w:rPr>
                <w:color w:val="404040" w:themeColor="text1"/>
              </w:rPr>
              <w:t>20</w:t>
            </w:r>
          </w:p>
        </w:tc>
      </w:tr>
      <w:tr w:rsidR="005603FA" w:rsidTr="00C31EE6">
        <w:tc>
          <w:tcPr>
            <w:tcW w:w="3681" w:type="dxa"/>
            <w:tcBorders>
              <w:top w:val="single" w:sz="4" w:space="0" w:color="auto"/>
              <w:left w:val="single" w:sz="4" w:space="0" w:color="auto"/>
              <w:bottom w:val="single" w:sz="4" w:space="0" w:color="auto"/>
              <w:right w:val="single" w:sz="4" w:space="0" w:color="auto"/>
            </w:tcBorders>
          </w:tcPr>
          <w:p w:rsidR="005603FA" w:rsidRDefault="005603FA" w:rsidP="00C31EE6">
            <w:pPr>
              <w:pStyle w:val="NoSpacing"/>
              <w:jc w:val="right"/>
              <w:rPr>
                <w:color w:val="404040" w:themeColor="text1"/>
              </w:rPr>
            </w:pPr>
            <w:r>
              <w:rPr>
                <w:color w:val="404040" w:themeColor="text1"/>
              </w:rPr>
              <w:t>Experience in Priority Sectors</w:t>
            </w:r>
          </w:p>
        </w:tc>
        <w:tc>
          <w:tcPr>
            <w:tcW w:w="3342" w:type="dxa"/>
            <w:tcBorders>
              <w:top w:val="single" w:sz="4" w:space="0" w:color="auto"/>
              <w:left w:val="single" w:sz="4" w:space="0" w:color="auto"/>
              <w:bottom w:val="single" w:sz="4" w:space="0" w:color="auto"/>
              <w:right w:val="single" w:sz="4" w:space="0" w:color="auto"/>
            </w:tcBorders>
          </w:tcPr>
          <w:p w:rsidR="005603FA" w:rsidRDefault="005603FA">
            <w:pPr>
              <w:pStyle w:val="NoSpacing"/>
              <w:jc w:val="center"/>
              <w:rPr>
                <w:color w:val="404040" w:themeColor="text1"/>
              </w:rPr>
            </w:pPr>
            <w:r>
              <w:rPr>
                <w:color w:val="404040" w:themeColor="text1"/>
              </w:rPr>
              <w:t>15</w:t>
            </w:r>
          </w:p>
        </w:tc>
      </w:tr>
      <w:tr w:rsidR="00C31EE6" w:rsidTr="00C31EE6">
        <w:tc>
          <w:tcPr>
            <w:tcW w:w="3681" w:type="dxa"/>
            <w:tcBorders>
              <w:top w:val="single" w:sz="4" w:space="0" w:color="auto"/>
              <w:left w:val="single" w:sz="4" w:space="0" w:color="auto"/>
              <w:bottom w:val="single" w:sz="4" w:space="0" w:color="auto"/>
              <w:right w:val="single" w:sz="4" w:space="0" w:color="auto"/>
            </w:tcBorders>
          </w:tcPr>
          <w:p w:rsidR="00C31EE6" w:rsidRDefault="00C31EE6" w:rsidP="00C31EE6">
            <w:pPr>
              <w:pStyle w:val="NoSpacing"/>
              <w:jc w:val="right"/>
              <w:rPr>
                <w:color w:val="404040" w:themeColor="text1"/>
              </w:rPr>
            </w:pPr>
            <w:r>
              <w:rPr>
                <w:color w:val="404040" w:themeColor="text1"/>
              </w:rPr>
              <w:t>Years of Experience &lt;1year (10) ; 1-2years (15) ; 3yrs+ (20);</w:t>
            </w:r>
          </w:p>
        </w:tc>
        <w:tc>
          <w:tcPr>
            <w:tcW w:w="3342" w:type="dxa"/>
            <w:tcBorders>
              <w:top w:val="single" w:sz="4" w:space="0" w:color="auto"/>
              <w:left w:val="single" w:sz="4" w:space="0" w:color="auto"/>
              <w:bottom w:val="single" w:sz="4" w:space="0" w:color="auto"/>
              <w:right w:val="single" w:sz="4" w:space="0" w:color="auto"/>
            </w:tcBorders>
          </w:tcPr>
          <w:p w:rsidR="00C31EE6" w:rsidRDefault="00C31EE6">
            <w:pPr>
              <w:pStyle w:val="NoSpacing"/>
              <w:jc w:val="center"/>
              <w:rPr>
                <w:color w:val="404040" w:themeColor="text1"/>
              </w:rPr>
            </w:pPr>
            <w:r>
              <w:rPr>
                <w:color w:val="404040" w:themeColor="text1"/>
              </w:rPr>
              <w:t>20</w:t>
            </w:r>
          </w:p>
        </w:tc>
      </w:tr>
      <w:tr w:rsidR="00C31EE6" w:rsidTr="00C31EE6">
        <w:tc>
          <w:tcPr>
            <w:tcW w:w="3681" w:type="dxa"/>
            <w:tcBorders>
              <w:top w:val="single" w:sz="4" w:space="0" w:color="auto"/>
              <w:left w:val="single" w:sz="4" w:space="0" w:color="auto"/>
              <w:bottom w:val="single" w:sz="4" w:space="0" w:color="auto"/>
              <w:right w:val="single" w:sz="4" w:space="0" w:color="auto"/>
            </w:tcBorders>
          </w:tcPr>
          <w:p w:rsidR="00C31EE6" w:rsidRPr="00C31EE6" w:rsidRDefault="00C31EE6" w:rsidP="00C31EE6">
            <w:pPr>
              <w:pStyle w:val="NoSpacing"/>
              <w:rPr>
                <w:b/>
                <w:color w:val="404040" w:themeColor="text1"/>
              </w:rPr>
            </w:pPr>
            <w:r w:rsidRPr="00C31EE6">
              <w:rPr>
                <w:b/>
                <w:color w:val="404040" w:themeColor="text1"/>
              </w:rPr>
              <w:t>Motivation</w:t>
            </w:r>
          </w:p>
        </w:tc>
        <w:tc>
          <w:tcPr>
            <w:tcW w:w="3342" w:type="dxa"/>
            <w:tcBorders>
              <w:top w:val="single" w:sz="4" w:space="0" w:color="auto"/>
              <w:left w:val="single" w:sz="4" w:space="0" w:color="auto"/>
              <w:bottom w:val="single" w:sz="4" w:space="0" w:color="auto"/>
              <w:right w:val="single" w:sz="4" w:space="0" w:color="auto"/>
            </w:tcBorders>
          </w:tcPr>
          <w:p w:rsidR="00C31EE6" w:rsidRPr="00C31EE6" w:rsidRDefault="00C31EE6">
            <w:pPr>
              <w:pStyle w:val="NoSpacing"/>
              <w:jc w:val="center"/>
              <w:rPr>
                <w:b/>
                <w:color w:val="404040" w:themeColor="text1"/>
              </w:rPr>
            </w:pPr>
            <w:r w:rsidRPr="00C31EE6">
              <w:rPr>
                <w:b/>
                <w:color w:val="404040" w:themeColor="text1"/>
              </w:rPr>
              <w:t>10</w:t>
            </w:r>
          </w:p>
        </w:tc>
      </w:tr>
      <w:tr w:rsidR="00C31EE6" w:rsidTr="00C31EE6">
        <w:tc>
          <w:tcPr>
            <w:tcW w:w="3681" w:type="dxa"/>
            <w:tcBorders>
              <w:top w:val="single" w:sz="4" w:space="0" w:color="auto"/>
              <w:left w:val="single" w:sz="4" w:space="0" w:color="auto"/>
              <w:bottom w:val="single" w:sz="4" w:space="0" w:color="auto"/>
              <w:right w:val="single" w:sz="4" w:space="0" w:color="auto"/>
            </w:tcBorders>
          </w:tcPr>
          <w:p w:rsidR="00C31EE6" w:rsidRPr="00C31EE6" w:rsidRDefault="00C31EE6" w:rsidP="00C31EE6">
            <w:pPr>
              <w:pStyle w:val="NoSpacing"/>
              <w:rPr>
                <w:b/>
                <w:color w:val="404040" w:themeColor="text1"/>
              </w:rPr>
            </w:pPr>
            <w:r>
              <w:rPr>
                <w:b/>
                <w:color w:val="404040" w:themeColor="text1"/>
              </w:rPr>
              <w:t xml:space="preserve">Gender </w:t>
            </w:r>
          </w:p>
        </w:tc>
        <w:tc>
          <w:tcPr>
            <w:tcW w:w="3342" w:type="dxa"/>
            <w:tcBorders>
              <w:top w:val="single" w:sz="4" w:space="0" w:color="auto"/>
              <w:left w:val="single" w:sz="4" w:space="0" w:color="auto"/>
              <w:bottom w:val="single" w:sz="4" w:space="0" w:color="auto"/>
              <w:right w:val="single" w:sz="4" w:space="0" w:color="auto"/>
            </w:tcBorders>
          </w:tcPr>
          <w:p w:rsidR="00C31EE6" w:rsidRPr="00C31EE6" w:rsidRDefault="00C31EE6" w:rsidP="00C31EE6">
            <w:pPr>
              <w:pStyle w:val="NoSpacing"/>
              <w:jc w:val="center"/>
              <w:rPr>
                <w:b/>
                <w:color w:val="404040" w:themeColor="text1"/>
              </w:rPr>
            </w:pPr>
            <w:r>
              <w:rPr>
                <w:b/>
                <w:color w:val="404040" w:themeColor="text1"/>
              </w:rPr>
              <w:t xml:space="preserve">+10 points </w:t>
            </w:r>
            <w:r w:rsidRPr="00C31EE6">
              <w:rPr>
                <w:b/>
                <w:color w:val="404040" w:themeColor="text1"/>
                <w:vertAlign w:val="superscript"/>
              </w:rPr>
              <w:t>1</w:t>
            </w:r>
          </w:p>
        </w:tc>
      </w:tr>
      <w:tr w:rsidR="00C31EE6" w:rsidTr="00C31EE6">
        <w:tc>
          <w:tcPr>
            <w:tcW w:w="3681" w:type="dxa"/>
            <w:tcBorders>
              <w:top w:val="single" w:sz="4" w:space="0" w:color="auto"/>
              <w:left w:val="single" w:sz="4" w:space="0" w:color="auto"/>
              <w:bottom w:val="single" w:sz="4" w:space="0" w:color="auto"/>
              <w:right w:val="single" w:sz="4" w:space="0" w:color="auto"/>
            </w:tcBorders>
          </w:tcPr>
          <w:p w:rsidR="00C31EE6" w:rsidRDefault="00C31EE6" w:rsidP="00C31EE6">
            <w:pPr>
              <w:pStyle w:val="NoSpacing"/>
              <w:rPr>
                <w:b/>
                <w:color w:val="404040" w:themeColor="text1"/>
              </w:rPr>
            </w:pPr>
            <w:r>
              <w:rPr>
                <w:b/>
                <w:color w:val="404040" w:themeColor="text1"/>
              </w:rPr>
              <w:t>Age</w:t>
            </w:r>
          </w:p>
        </w:tc>
        <w:tc>
          <w:tcPr>
            <w:tcW w:w="3342" w:type="dxa"/>
            <w:tcBorders>
              <w:top w:val="single" w:sz="4" w:space="0" w:color="auto"/>
              <w:left w:val="single" w:sz="4" w:space="0" w:color="auto"/>
              <w:bottom w:val="single" w:sz="4" w:space="0" w:color="auto"/>
              <w:right w:val="single" w:sz="4" w:space="0" w:color="auto"/>
            </w:tcBorders>
          </w:tcPr>
          <w:p w:rsidR="00C31EE6" w:rsidRDefault="00C31EE6">
            <w:pPr>
              <w:pStyle w:val="NoSpacing"/>
              <w:jc w:val="center"/>
              <w:rPr>
                <w:b/>
                <w:color w:val="404040" w:themeColor="text1"/>
              </w:rPr>
            </w:pPr>
            <w:r>
              <w:rPr>
                <w:b/>
                <w:color w:val="404040" w:themeColor="text1"/>
              </w:rPr>
              <w:t xml:space="preserve">+10 points </w:t>
            </w:r>
            <w:r w:rsidRPr="00C31EE6">
              <w:rPr>
                <w:b/>
                <w:color w:val="404040" w:themeColor="text1"/>
                <w:vertAlign w:val="superscript"/>
              </w:rPr>
              <w:t>2</w:t>
            </w:r>
          </w:p>
        </w:tc>
      </w:tr>
      <w:tr w:rsidR="00C31EE6" w:rsidTr="00C31EE6">
        <w:tc>
          <w:tcPr>
            <w:tcW w:w="3681" w:type="dxa"/>
            <w:tcBorders>
              <w:top w:val="single" w:sz="4" w:space="0" w:color="auto"/>
              <w:left w:val="single" w:sz="4" w:space="0" w:color="auto"/>
              <w:bottom w:val="single" w:sz="4" w:space="0" w:color="auto"/>
              <w:right w:val="single" w:sz="4" w:space="0" w:color="auto"/>
            </w:tcBorders>
            <w:hideMark/>
          </w:tcPr>
          <w:p w:rsidR="00C31EE6" w:rsidRPr="00C31EE6" w:rsidRDefault="00C31EE6">
            <w:pPr>
              <w:pStyle w:val="NoSpacing"/>
              <w:jc w:val="both"/>
              <w:rPr>
                <w:b/>
                <w:color w:val="404040" w:themeColor="text1"/>
              </w:rPr>
            </w:pPr>
            <w:r w:rsidRPr="00C31EE6">
              <w:rPr>
                <w:b/>
                <w:color w:val="404040" w:themeColor="text1"/>
              </w:rPr>
              <w:t>Commitment/Payment</w:t>
            </w:r>
          </w:p>
        </w:tc>
        <w:tc>
          <w:tcPr>
            <w:tcW w:w="3342" w:type="dxa"/>
            <w:tcBorders>
              <w:top w:val="single" w:sz="4" w:space="0" w:color="auto"/>
              <w:left w:val="single" w:sz="4" w:space="0" w:color="auto"/>
              <w:bottom w:val="single" w:sz="4" w:space="0" w:color="auto"/>
              <w:right w:val="single" w:sz="4" w:space="0" w:color="auto"/>
            </w:tcBorders>
          </w:tcPr>
          <w:p w:rsidR="00C31EE6" w:rsidRPr="00C31EE6" w:rsidRDefault="00C31EE6">
            <w:pPr>
              <w:pStyle w:val="NoSpacing"/>
              <w:jc w:val="center"/>
              <w:rPr>
                <w:b/>
                <w:color w:val="404040" w:themeColor="text1"/>
              </w:rPr>
            </w:pPr>
            <w:r w:rsidRPr="00C31EE6">
              <w:rPr>
                <w:b/>
                <w:color w:val="404040" w:themeColor="text1"/>
              </w:rPr>
              <w:t xml:space="preserve">Pass or Fail </w:t>
            </w:r>
          </w:p>
        </w:tc>
      </w:tr>
      <w:tr w:rsidR="00C31EE6" w:rsidTr="00F106CD">
        <w:tc>
          <w:tcPr>
            <w:tcW w:w="7023" w:type="dxa"/>
            <w:gridSpan w:val="2"/>
            <w:tcBorders>
              <w:top w:val="single" w:sz="4" w:space="0" w:color="auto"/>
              <w:left w:val="single" w:sz="4" w:space="0" w:color="auto"/>
              <w:bottom w:val="single" w:sz="4" w:space="0" w:color="auto"/>
              <w:right w:val="single" w:sz="4" w:space="0" w:color="auto"/>
            </w:tcBorders>
          </w:tcPr>
          <w:p w:rsidR="00C31EE6" w:rsidRDefault="00C31EE6" w:rsidP="00C31EE6">
            <w:pPr>
              <w:pStyle w:val="NoSpacing"/>
              <w:rPr>
                <w:color w:val="404040" w:themeColor="text1"/>
              </w:rPr>
            </w:pPr>
            <w:r>
              <w:rPr>
                <w:color w:val="404040" w:themeColor="text1"/>
              </w:rPr>
              <w:t>Notes:</w:t>
            </w:r>
          </w:p>
          <w:p w:rsidR="00C31EE6" w:rsidRDefault="00C31EE6" w:rsidP="00C31EE6">
            <w:pPr>
              <w:pStyle w:val="NoSpacing"/>
              <w:rPr>
                <w:color w:val="404040" w:themeColor="text1"/>
              </w:rPr>
            </w:pPr>
            <w:r>
              <w:rPr>
                <w:color w:val="404040" w:themeColor="text1"/>
              </w:rPr>
              <w:t xml:space="preserve">1. BEDCO and PED are particularly interested to increase the number of women owned BDS providers, therefore 10 additional points </w:t>
            </w:r>
            <w:proofErr w:type="gramStart"/>
            <w:r>
              <w:rPr>
                <w:color w:val="404040" w:themeColor="text1"/>
              </w:rPr>
              <w:t>will be given</w:t>
            </w:r>
            <w:proofErr w:type="gramEnd"/>
            <w:r>
              <w:rPr>
                <w:color w:val="404040" w:themeColor="text1"/>
              </w:rPr>
              <w:t xml:space="preserve"> to women applicants. </w:t>
            </w:r>
          </w:p>
          <w:p w:rsidR="00C31EE6" w:rsidRDefault="00C31EE6" w:rsidP="00C31EE6">
            <w:pPr>
              <w:pStyle w:val="NoSpacing"/>
              <w:rPr>
                <w:color w:val="404040" w:themeColor="text1"/>
              </w:rPr>
            </w:pPr>
          </w:p>
          <w:p w:rsidR="00C31EE6" w:rsidRDefault="00C31EE6" w:rsidP="00C31EE6">
            <w:pPr>
              <w:pStyle w:val="NoSpacing"/>
              <w:rPr>
                <w:color w:val="404040" w:themeColor="text1"/>
              </w:rPr>
            </w:pPr>
            <w:r>
              <w:rPr>
                <w:color w:val="404040" w:themeColor="text1"/>
              </w:rPr>
              <w:t xml:space="preserve">2. BEDCO and PED are particularly interested to increase the number of youth owned BDS providers, therefore 10 additional points </w:t>
            </w:r>
            <w:proofErr w:type="gramStart"/>
            <w:r>
              <w:rPr>
                <w:color w:val="404040" w:themeColor="text1"/>
              </w:rPr>
              <w:t>will be given</w:t>
            </w:r>
            <w:proofErr w:type="gramEnd"/>
            <w:r>
              <w:rPr>
                <w:color w:val="404040" w:themeColor="text1"/>
              </w:rPr>
              <w:t xml:space="preserve"> to applicants between the ages of 18-35.</w:t>
            </w:r>
          </w:p>
        </w:tc>
      </w:tr>
    </w:tbl>
    <w:p w:rsidR="00BA4393" w:rsidRPr="00E42536" w:rsidRDefault="00BA4393" w:rsidP="00BA4393">
      <w:pPr>
        <w:pStyle w:val="NoSpacing"/>
        <w:rPr>
          <w:color w:val="404040" w:themeColor="text1"/>
        </w:rPr>
      </w:pPr>
    </w:p>
    <w:sectPr w:rsidR="00BA4393" w:rsidRPr="00E425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kali Nathane" w:date="2020-01-24T10:17:00Z" w:initials="MN">
    <w:p w:rsidR="00211940" w:rsidRDefault="00211940">
      <w:pPr>
        <w:pStyle w:val="CommentText"/>
      </w:pPr>
      <w:r>
        <w:rPr>
          <w:rStyle w:val="CommentReference"/>
        </w:rPr>
        <w:annotationRef/>
      </w:r>
      <w:r>
        <w:t>It was also agreed that BDO should replace BDSP Trainer with a competent consultant who is knowledgeable of the subject</w:t>
      </w:r>
      <w:r w:rsidR="00A54B33">
        <w:t>.  This was raised when feedback on how the training went was given.</w:t>
      </w:r>
    </w:p>
  </w:comment>
  <w:comment w:id="2" w:author="Makali Nathane" w:date="2020-01-24T10:25:00Z" w:initials="MN">
    <w:p w:rsidR="00A54B33" w:rsidRDefault="00A54B33">
      <w:pPr>
        <w:pStyle w:val="CommentText"/>
      </w:pPr>
      <w:r>
        <w:rPr>
          <w:rStyle w:val="CommentReference"/>
        </w:rPr>
        <w:annotationRef/>
      </w:r>
      <w:r>
        <w:t>Did we prepare any terms of reference or selection criteria to guide selection of BDSPs</w:t>
      </w:r>
      <w:r w:rsidR="004963FE">
        <w:t>, if yes this should be included in the flow chart</w:t>
      </w:r>
      <w:r>
        <w:t>?</w:t>
      </w:r>
    </w:p>
  </w:comment>
  <w:comment w:id="3" w:author="Makali Nathane" w:date="2020-01-24T10:28:00Z" w:initials="MN">
    <w:p w:rsidR="00A54B33" w:rsidRDefault="00A54B33">
      <w:pPr>
        <w:pStyle w:val="CommentText"/>
      </w:pPr>
      <w:r>
        <w:rPr>
          <w:rStyle w:val="CommentReference"/>
        </w:rPr>
        <w:annotationRef/>
      </w:r>
      <w:r>
        <w:t xml:space="preserve">We cannot say this training was done based on the outcome of evaluation.  </w:t>
      </w:r>
    </w:p>
  </w:comment>
  <w:comment w:id="13" w:author="Makali Nathane" w:date="2020-01-24T10:42:00Z" w:initials="MN">
    <w:p w:rsidR="00B85DA3" w:rsidRDefault="00B85DA3">
      <w:pPr>
        <w:pStyle w:val="CommentText"/>
      </w:pPr>
      <w:r>
        <w:rPr>
          <w:rStyle w:val="CommentReference"/>
        </w:rPr>
        <w:annotationRef/>
      </w:r>
      <w:r>
        <w:t>The training was not satisfactory and as such we should not regard it done</w:t>
      </w:r>
    </w:p>
  </w:comment>
  <w:comment w:id="28" w:author="Makali Nathane" w:date="2020-01-24T11:07:00Z" w:initials="MN">
    <w:p w:rsidR="00B92AA0" w:rsidRDefault="00B92AA0">
      <w:pPr>
        <w:pStyle w:val="CommentText"/>
      </w:pPr>
      <w:r>
        <w:rPr>
          <w:rStyle w:val="CommentReference"/>
        </w:rPr>
        <w:annotationRef/>
      </w:r>
      <w:r>
        <w:t>Is it possible to templates of these</w:t>
      </w:r>
    </w:p>
  </w:comment>
  <w:comment w:id="79" w:author="Makali Nathane" w:date="2020-01-24T11:58:00Z" w:initials="MN">
    <w:p w:rsidR="00057005" w:rsidRDefault="00057005">
      <w:pPr>
        <w:pStyle w:val="CommentText"/>
      </w:pPr>
      <w:r>
        <w:rPr>
          <w:rStyle w:val="CommentReference"/>
        </w:rPr>
        <w:annotationRef/>
      </w:r>
      <w:r>
        <w:rPr>
          <w:rStyle w:val="CommentReference"/>
        </w:rPr>
        <w:t xml:space="preserve">The summary profiles are not enough to provide us with detailed information about the expert as opposed to CVs. CVs of these experts are required to enable vetting as well.  The experience we have had under BDSP component starting from the ecosystem assessment up to this stage does not leave the project with any option but to make sure that things are done correctly with competent experts.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B1C" w:rsidRDefault="007D3B1C" w:rsidP="00971136">
      <w:pPr>
        <w:spacing w:after="0" w:line="240" w:lineRule="auto"/>
      </w:pPr>
      <w:r>
        <w:separator/>
      </w:r>
    </w:p>
  </w:endnote>
  <w:endnote w:type="continuationSeparator" w:id="0">
    <w:p w:rsidR="007D3B1C" w:rsidRDefault="007D3B1C" w:rsidP="0097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997553"/>
      <w:docPartObj>
        <w:docPartGallery w:val="Page Numbers (Bottom of Page)"/>
        <w:docPartUnique/>
      </w:docPartObj>
    </w:sdtPr>
    <w:sdtEndPr>
      <w:rPr>
        <w:noProof/>
      </w:rPr>
    </w:sdtEndPr>
    <w:sdtContent>
      <w:p w:rsidR="00211940" w:rsidRDefault="00211940">
        <w:pPr>
          <w:pStyle w:val="Footer"/>
          <w:jc w:val="right"/>
        </w:pPr>
        <w:r>
          <w:fldChar w:fldCharType="begin"/>
        </w:r>
        <w:r>
          <w:instrText xml:space="preserve"> PAGE   \* MERGEFORMAT </w:instrText>
        </w:r>
        <w:r>
          <w:fldChar w:fldCharType="separate"/>
        </w:r>
        <w:r w:rsidR="0020467C">
          <w:rPr>
            <w:noProof/>
          </w:rPr>
          <w:t>1</w:t>
        </w:r>
        <w:r>
          <w:rPr>
            <w:noProof/>
          </w:rPr>
          <w:fldChar w:fldCharType="end"/>
        </w:r>
      </w:p>
    </w:sdtContent>
  </w:sdt>
  <w:p w:rsidR="00211940" w:rsidRDefault="00211940" w:rsidP="00234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B1C" w:rsidRDefault="007D3B1C" w:rsidP="00971136">
      <w:pPr>
        <w:spacing w:after="0" w:line="240" w:lineRule="auto"/>
      </w:pPr>
      <w:r>
        <w:separator/>
      </w:r>
    </w:p>
  </w:footnote>
  <w:footnote w:type="continuationSeparator" w:id="0">
    <w:p w:rsidR="007D3B1C" w:rsidRDefault="007D3B1C" w:rsidP="009711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940" w:rsidRDefault="00211940">
    <w:pPr>
      <w:pStyle w:val="Header"/>
    </w:pPr>
    <w:r>
      <w:rPr>
        <w:noProof/>
        <w:lang w:val="en-ZA" w:eastAsia="en-ZA"/>
      </w:rPr>
      <w:drawing>
        <wp:inline distT="0" distB="0" distL="0" distR="0" wp14:anchorId="2A4BC165" wp14:editId="374702FA">
          <wp:extent cx="1661528" cy="619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0246" cy="637151"/>
                  </a:xfrm>
                  <a:prstGeom prst="rect">
                    <a:avLst/>
                  </a:prstGeom>
                </pic:spPr>
              </pic:pic>
            </a:graphicData>
          </a:graphic>
        </wp:inline>
      </w:drawing>
    </w:r>
    <w:r>
      <w:rPr>
        <w:noProof/>
        <w:lang w:eastAsia="en-GB"/>
      </w:rPr>
      <w:t xml:space="preserve">                                                                    </w:t>
    </w:r>
    <w:r>
      <w:rPr>
        <w:noProof/>
        <w:lang w:val="en-ZA" w:eastAsia="en-ZA"/>
      </w:rPr>
      <w:drawing>
        <wp:inline distT="0" distB="0" distL="0" distR="0" wp14:anchorId="3A4A0F01" wp14:editId="462E7F91">
          <wp:extent cx="1365250" cy="570413"/>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376297" cy="57502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2B57"/>
    <w:multiLevelType w:val="hybridMultilevel"/>
    <w:tmpl w:val="FBE2B5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11401DB"/>
    <w:multiLevelType w:val="multilevel"/>
    <w:tmpl w:val="2A427B18"/>
    <w:lvl w:ilvl="0">
      <w:start w:val="1"/>
      <w:numFmt w:val="decimal"/>
      <w:lvlText w:val="%1."/>
      <w:lvlJc w:val="left"/>
      <w:pPr>
        <w:ind w:left="624" w:hanging="624"/>
      </w:pPr>
      <w:rPr>
        <w:rFonts w:hint="default"/>
      </w:rPr>
    </w:lvl>
    <w:lvl w:ilvl="1">
      <w:start w:val="1"/>
      <w:numFmt w:val="decimal"/>
      <w:lvlText w:val="%2."/>
      <w:lvlJc w:val="left"/>
      <w:pPr>
        <w:ind w:left="284" w:hanging="284"/>
      </w:pPr>
      <w:rPr>
        <w:rFonts w:hint="default"/>
        <w:color w:val="auto"/>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17503F0"/>
    <w:multiLevelType w:val="hybridMultilevel"/>
    <w:tmpl w:val="724EB4EC"/>
    <w:lvl w:ilvl="0" w:tplc="4020A110">
      <w:start w:val="1"/>
      <w:numFmt w:val="bullet"/>
      <w:lvlText w:val="▪"/>
      <w:lvlJc w:val="left"/>
      <w:pPr>
        <w:ind w:left="279"/>
      </w:pPr>
      <w:rPr>
        <w:rFonts w:ascii="Wingdings" w:eastAsia="Wingdings" w:hAnsi="Wingdings" w:cs="Wingdings"/>
        <w:b w:val="0"/>
        <w:i w:val="0"/>
        <w:strike w:val="0"/>
        <w:dstrike w:val="0"/>
        <w:color w:val="808080"/>
        <w:sz w:val="20"/>
        <w:szCs w:val="20"/>
        <w:u w:val="none" w:color="000000"/>
        <w:bdr w:val="none" w:sz="0" w:space="0" w:color="auto"/>
        <w:shd w:val="clear" w:color="auto" w:fill="auto"/>
        <w:vertAlign w:val="baseline"/>
      </w:rPr>
    </w:lvl>
    <w:lvl w:ilvl="1" w:tplc="6C080886">
      <w:start w:val="1"/>
      <w:numFmt w:val="bullet"/>
      <w:lvlText w:val="o"/>
      <w:lvlJc w:val="left"/>
      <w:pPr>
        <w:ind w:left="1258"/>
      </w:pPr>
      <w:rPr>
        <w:rFonts w:ascii="Wingdings" w:eastAsia="Wingdings" w:hAnsi="Wingdings" w:cs="Wingdings"/>
        <w:b w:val="0"/>
        <w:i w:val="0"/>
        <w:strike w:val="0"/>
        <w:dstrike w:val="0"/>
        <w:color w:val="808080"/>
        <w:sz w:val="20"/>
        <w:szCs w:val="20"/>
        <w:u w:val="none" w:color="000000"/>
        <w:bdr w:val="none" w:sz="0" w:space="0" w:color="auto"/>
        <w:shd w:val="clear" w:color="auto" w:fill="auto"/>
        <w:vertAlign w:val="baseline"/>
      </w:rPr>
    </w:lvl>
    <w:lvl w:ilvl="2" w:tplc="59E87FA8">
      <w:start w:val="1"/>
      <w:numFmt w:val="bullet"/>
      <w:lvlText w:val="▪"/>
      <w:lvlJc w:val="left"/>
      <w:pPr>
        <w:ind w:left="1978"/>
      </w:pPr>
      <w:rPr>
        <w:rFonts w:ascii="Wingdings" w:eastAsia="Wingdings" w:hAnsi="Wingdings" w:cs="Wingdings"/>
        <w:b w:val="0"/>
        <w:i w:val="0"/>
        <w:strike w:val="0"/>
        <w:dstrike w:val="0"/>
        <w:color w:val="808080"/>
        <w:sz w:val="20"/>
        <w:szCs w:val="20"/>
        <w:u w:val="none" w:color="000000"/>
        <w:bdr w:val="none" w:sz="0" w:space="0" w:color="auto"/>
        <w:shd w:val="clear" w:color="auto" w:fill="auto"/>
        <w:vertAlign w:val="baseline"/>
      </w:rPr>
    </w:lvl>
    <w:lvl w:ilvl="3" w:tplc="F89C20E4">
      <w:start w:val="1"/>
      <w:numFmt w:val="bullet"/>
      <w:lvlText w:val="•"/>
      <w:lvlJc w:val="left"/>
      <w:pPr>
        <w:ind w:left="2698"/>
      </w:pPr>
      <w:rPr>
        <w:rFonts w:ascii="Wingdings" w:eastAsia="Wingdings" w:hAnsi="Wingdings" w:cs="Wingdings"/>
        <w:b w:val="0"/>
        <w:i w:val="0"/>
        <w:strike w:val="0"/>
        <w:dstrike w:val="0"/>
        <w:color w:val="808080"/>
        <w:sz w:val="20"/>
        <w:szCs w:val="20"/>
        <w:u w:val="none" w:color="000000"/>
        <w:bdr w:val="none" w:sz="0" w:space="0" w:color="auto"/>
        <w:shd w:val="clear" w:color="auto" w:fill="auto"/>
        <w:vertAlign w:val="baseline"/>
      </w:rPr>
    </w:lvl>
    <w:lvl w:ilvl="4" w:tplc="2A1486A4">
      <w:start w:val="1"/>
      <w:numFmt w:val="bullet"/>
      <w:lvlText w:val="o"/>
      <w:lvlJc w:val="left"/>
      <w:pPr>
        <w:ind w:left="3418"/>
      </w:pPr>
      <w:rPr>
        <w:rFonts w:ascii="Wingdings" w:eastAsia="Wingdings" w:hAnsi="Wingdings" w:cs="Wingdings"/>
        <w:b w:val="0"/>
        <w:i w:val="0"/>
        <w:strike w:val="0"/>
        <w:dstrike w:val="0"/>
        <w:color w:val="808080"/>
        <w:sz w:val="20"/>
        <w:szCs w:val="20"/>
        <w:u w:val="none" w:color="000000"/>
        <w:bdr w:val="none" w:sz="0" w:space="0" w:color="auto"/>
        <w:shd w:val="clear" w:color="auto" w:fill="auto"/>
        <w:vertAlign w:val="baseline"/>
      </w:rPr>
    </w:lvl>
    <w:lvl w:ilvl="5" w:tplc="E70EA678">
      <w:start w:val="1"/>
      <w:numFmt w:val="bullet"/>
      <w:lvlText w:val="▪"/>
      <w:lvlJc w:val="left"/>
      <w:pPr>
        <w:ind w:left="4138"/>
      </w:pPr>
      <w:rPr>
        <w:rFonts w:ascii="Wingdings" w:eastAsia="Wingdings" w:hAnsi="Wingdings" w:cs="Wingdings"/>
        <w:b w:val="0"/>
        <w:i w:val="0"/>
        <w:strike w:val="0"/>
        <w:dstrike w:val="0"/>
        <w:color w:val="808080"/>
        <w:sz w:val="20"/>
        <w:szCs w:val="20"/>
        <w:u w:val="none" w:color="000000"/>
        <w:bdr w:val="none" w:sz="0" w:space="0" w:color="auto"/>
        <w:shd w:val="clear" w:color="auto" w:fill="auto"/>
        <w:vertAlign w:val="baseline"/>
      </w:rPr>
    </w:lvl>
    <w:lvl w:ilvl="6" w:tplc="D6F8A2DE">
      <w:start w:val="1"/>
      <w:numFmt w:val="bullet"/>
      <w:lvlText w:val="•"/>
      <w:lvlJc w:val="left"/>
      <w:pPr>
        <w:ind w:left="4858"/>
      </w:pPr>
      <w:rPr>
        <w:rFonts w:ascii="Wingdings" w:eastAsia="Wingdings" w:hAnsi="Wingdings" w:cs="Wingdings"/>
        <w:b w:val="0"/>
        <w:i w:val="0"/>
        <w:strike w:val="0"/>
        <w:dstrike w:val="0"/>
        <w:color w:val="808080"/>
        <w:sz w:val="20"/>
        <w:szCs w:val="20"/>
        <w:u w:val="none" w:color="000000"/>
        <w:bdr w:val="none" w:sz="0" w:space="0" w:color="auto"/>
        <w:shd w:val="clear" w:color="auto" w:fill="auto"/>
        <w:vertAlign w:val="baseline"/>
      </w:rPr>
    </w:lvl>
    <w:lvl w:ilvl="7" w:tplc="A41E9D6C">
      <w:start w:val="1"/>
      <w:numFmt w:val="bullet"/>
      <w:lvlText w:val="o"/>
      <w:lvlJc w:val="left"/>
      <w:pPr>
        <w:ind w:left="5578"/>
      </w:pPr>
      <w:rPr>
        <w:rFonts w:ascii="Wingdings" w:eastAsia="Wingdings" w:hAnsi="Wingdings" w:cs="Wingdings"/>
        <w:b w:val="0"/>
        <w:i w:val="0"/>
        <w:strike w:val="0"/>
        <w:dstrike w:val="0"/>
        <w:color w:val="808080"/>
        <w:sz w:val="20"/>
        <w:szCs w:val="20"/>
        <w:u w:val="none" w:color="000000"/>
        <w:bdr w:val="none" w:sz="0" w:space="0" w:color="auto"/>
        <w:shd w:val="clear" w:color="auto" w:fill="auto"/>
        <w:vertAlign w:val="baseline"/>
      </w:rPr>
    </w:lvl>
    <w:lvl w:ilvl="8" w:tplc="D4287938">
      <w:start w:val="1"/>
      <w:numFmt w:val="bullet"/>
      <w:lvlText w:val="▪"/>
      <w:lvlJc w:val="left"/>
      <w:pPr>
        <w:ind w:left="6298"/>
      </w:pPr>
      <w:rPr>
        <w:rFonts w:ascii="Wingdings" w:eastAsia="Wingdings" w:hAnsi="Wingdings" w:cs="Wingdings"/>
        <w:b w:val="0"/>
        <w:i w:val="0"/>
        <w:strike w:val="0"/>
        <w:dstrike w:val="0"/>
        <w:color w:val="808080"/>
        <w:sz w:val="20"/>
        <w:szCs w:val="20"/>
        <w:u w:val="none" w:color="000000"/>
        <w:bdr w:val="none" w:sz="0" w:space="0" w:color="auto"/>
        <w:shd w:val="clear" w:color="auto" w:fill="auto"/>
        <w:vertAlign w:val="baseline"/>
      </w:rPr>
    </w:lvl>
  </w:abstractNum>
  <w:abstractNum w:abstractNumId="3">
    <w:nsid w:val="03CB2DF7"/>
    <w:multiLevelType w:val="hybridMultilevel"/>
    <w:tmpl w:val="555AB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E70E4B"/>
    <w:multiLevelType w:val="hybridMultilevel"/>
    <w:tmpl w:val="1C648E7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66B6857"/>
    <w:multiLevelType w:val="hybridMultilevel"/>
    <w:tmpl w:val="5894AB8A"/>
    <w:lvl w:ilvl="0" w:tplc="314E0D6C">
      <w:start w:val="5"/>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nsid w:val="074B78B4"/>
    <w:multiLevelType w:val="hybridMultilevel"/>
    <w:tmpl w:val="CEF896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084626B6"/>
    <w:multiLevelType w:val="hybridMultilevel"/>
    <w:tmpl w:val="ADAC100A"/>
    <w:lvl w:ilvl="0" w:tplc="22D25E70">
      <w:start w:val="1"/>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08A84A68"/>
    <w:multiLevelType w:val="hybridMultilevel"/>
    <w:tmpl w:val="68F02E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09703533"/>
    <w:multiLevelType w:val="hybridMultilevel"/>
    <w:tmpl w:val="09A448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0D977BFE"/>
    <w:multiLevelType w:val="hybridMultilevel"/>
    <w:tmpl w:val="098A5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11E53B5C"/>
    <w:multiLevelType w:val="hybridMultilevel"/>
    <w:tmpl w:val="F51237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12614303"/>
    <w:multiLevelType w:val="hybridMultilevel"/>
    <w:tmpl w:val="03A66A2C"/>
    <w:lvl w:ilvl="0" w:tplc="22D25E70">
      <w:start w:val="1"/>
      <w:numFmt w:val="bullet"/>
      <w:lvlText w:val="-"/>
      <w:lvlJc w:val="left"/>
      <w:pPr>
        <w:ind w:left="1440" w:hanging="360"/>
      </w:pPr>
      <w:rPr>
        <w:rFonts w:ascii="Calibri" w:eastAsiaTheme="minorHAnsi" w:hAnsi="Calibri"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nsid w:val="13765A33"/>
    <w:multiLevelType w:val="hybridMultilevel"/>
    <w:tmpl w:val="B9D835A2"/>
    <w:lvl w:ilvl="0" w:tplc="95AA48A0">
      <w:numFmt w:val="bullet"/>
      <w:lvlText w:val="-"/>
      <w:lvlJc w:val="left"/>
      <w:pPr>
        <w:ind w:left="1080" w:hanging="360"/>
      </w:pPr>
      <w:rPr>
        <w:rFonts w:ascii="Trebuchet MS" w:eastAsiaTheme="minorHAnsi" w:hAnsi="Trebuchet M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1435693B"/>
    <w:multiLevelType w:val="hybridMultilevel"/>
    <w:tmpl w:val="8A661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4FC47FA"/>
    <w:multiLevelType w:val="hybridMultilevel"/>
    <w:tmpl w:val="79565770"/>
    <w:lvl w:ilvl="0" w:tplc="63E4A968">
      <w:start w:val="1"/>
      <w:numFmt w:val="decimal"/>
      <w:lvlText w:val="%1."/>
      <w:lvlJc w:val="left"/>
      <w:pPr>
        <w:ind w:left="735" w:hanging="375"/>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16492BF2"/>
    <w:multiLevelType w:val="hybridMultilevel"/>
    <w:tmpl w:val="166C7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6E039DF"/>
    <w:multiLevelType w:val="hybridMultilevel"/>
    <w:tmpl w:val="513AB3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1B0011DD"/>
    <w:multiLevelType w:val="hybridMultilevel"/>
    <w:tmpl w:val="F91AFB7C"/>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start w:val="1"/>
      <w:numFmt w:val="bullet"/>
      <w:lvlText w:val="o"/>
      <w:lvlJc w:val="left"/>
      <w:pPr>
        <w:ind w:left="3780" w:hanging="360"/>
      </w:pPr>
      <w:rPr>
        <w:rFonts w:ascii="Courier New" w:hAnsi="Courier New" w:cs="Courier New" w:hint="default"/>
      </w:rPr>
    </w:lvl>
    <w:lvl w:ilvl="5" w:tplc="04070005">
      <w:start w:val="1"/>
      <w:numFmt w:val="bullet"/>
      <w:lvlText w:val=""/>
      <w:lvlJc w:val="left"/>
      <w:pPr>
        <w:ind w:left="4500" w:hanging="360"/>
      </w:pPr>
      <w:rPr>
        <w:rFonts w:ascii="Wingdings" w:hAnsi="Wingdings" w:hint="default"/>
      </w:rPr>
    </w:lvl>
    <w:lvl w:ilvl="6" w:tplc="04070001">
      <w:start w:val="1"/>
      <w:numFmt w:val="bullet"/>
      <w:lvlText w:val=""/>
      <w:lvlJc w:val="left"/>
      <w:pPr>
        <w:ind w:left="5220" w:hanging="360"/>
      </w:pPr>
      <w:rPr>
        <w:rFonts w:ascii="Symbol" w:hAnsi="Symbol" w:hint="default"/>
      </w:rPr>
    </w:lvl>
    <w:lvl w:ilvl="7" w:tplc="04070003">
      <w:start w:val="1"/>
      <w:numFmt w:val="bullet"/>
      <w:lvlText w:val="o"/>
      <w:lvlJc w:val="left"/>
      <w:pPr>
        <w:ind w:left="5940" w:hanging="360"/>
      </w:pPr>
      <w:rPr>
        <w:rFonts w:ascii="Courier New" w:hAnsi="Courier New" w:cs="Courier New" w:hint="default"/>
      </w:rPr>
    </w:lvl>
    <w:lvl w:ilvl="8" w:tplc="04070005">
      <w:start w:val="1"/>
      <w:numFmt w:val="bullet"/>
      <w:lvlText w:val=""/>
      <w:lvlJc w:val="left"/>
      <w:pPr>
        <w:ind w:left="6660" w:hanging="360"/>
      </w:pPr>
      <w:rPr>
        <w:rFonts w:ascii="Wingdings" w:hAnsi="Wingdings" w:hint="default"/>
      </w:rPr>
    </w:lvl>
  </w:abstractNum>
  <w:abstractNum w:abstractNumId="19">
    <w:nsid w:val="1D8C31EB"/>
    <w:multiLevelType w:val="hybridMultilevel"/>
    <w:tmpl w:val="09A6AA9E"/>
    <w:lvl w:ilvl="0" w:tplc="22D25E70">
      <w:start w:val="1"/>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nsid w:val="22B000C1"/>
    <w:multiLevelType w:val="hybridMultilevel"/>
    <w:tmpl w:val="53069AC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nsid w:val="23093FE6"/>
    <w:multiLevelType w:val="multilevel"/>
    <w:tmpl w:val="C332FA1E"/>
    <w:lvl w:ilvl="0">
      <w:start w:val="1"/>
      <w:numFmt w:val="decimal"/>
      <w:lvlText w:val="%1."/>
      <w:lvlJc w:val="left"/>
      <w:pPr>
        <w:ind w:left="624" w:hanging="624"/>
      </w:pPr>
      <w:rPr>
        <w:rFonts w:hint="default"/>
      </w:rPr>
    </w:lvl>
    <w:lvl w:ilvl="1">
      <w:start w:val="1"/>
      <w:numFmt w:val="decimal"/>
      <w:lvlText w:val="%2."/>
      <w:lvlJc w:val="left"/>
      <w:pPr>
        <w:ind w:left="284" w:hanging="284"/>
      </w:pPr>
      <w:rPr>
        <w:rFonts w:hint="default"/>
        <w:color w:val="737373" w:themeColor="background2" w:themeShade="80"/>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A9B2E21"/>
    <w:multiLevelType w:val="hybridMultilevel"/>
    <w:tmpl w:val="AC62D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BD96328"/>
    <w:multiLevelType w:val="multilevel"/>
    <w:tmpl w:val="1BDC2E2C"/>
    <w:lvl w:ilvl="0">
      <w:start w:val="1"/>
      <w:numFmt w:val="decimal"/>
      <w:pStyle w:val="NumHeading"/>
      <w:lvlText w:val="%1."/>
      <w:lvlJc w:val="left"/>
      <w:pPr>
        <w:ind w:left="624" w:hanging="624"/>
      </w:pPr>
      <w:rPr>
        <w:rFonts w:hint="default"/>
      </w:rPr>
    </w:lvl>
    <w:lvl w:ilvl="1">
      <w:start w:val="1"/>
      <w:numFmt w:val="decimal"/>
      <w:pStyle w:val="NumBodyText"/>
      <w:lvlText w:val="%1.%2."/>
      <w:lvlJc w:val="left"/>
      <w:pPr>
        <w:ind w:left="624" w:hanging="624"/>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2E9D6F44"/>
    <w:multiLevelType w:val="hybridMultilevel"/>
    <w:tmpl w:val="A31A84B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5">
    <w:nsid w:val="303407C1"/>
    <w:multiLevelType w:val="hybridMultilevel"/>
    <w:tmpl w:val="49386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4107CF3"/>
    <w:multiLevelType w:val="hybridMultilevel"/>
    <w:tmpl w:val="B7107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92C14C7"/>
    <w:multiLevelType w:val="hybridMultilevel"/>
    <w:tmpl w:val="87DA1EEE"/>
    <w:lvl w:ilvl="0" w:tplc="954E75D2">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F7B0B90"/>
    <w:multiLevelType w:val="hybridMultilevel"/>
    <w:tmpl w:val="F2FC60B4"/>
    <w:lvl w:ilvl="0" w:tplc="3FCE3CF6">
      <w:start w:val="5"/>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9">
    <w:nsid w:val="413B2B11"/>
    <w:multiLevelType w:val="hybridMultilevel"/>
    <w:tmpl w:val="BA2250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463E7948"/>
    <w:multiLevelType w:val="hybridMultilevel"/>
    <w:tmpl w:val="4E16FFB4"/>
    <w:lvl w:ilvl="0" w:tplc="0A745440">
      <w:start w:val="1"/>
      <w:numFmt w:val="lowerLetter"/>
      <w:pStyle w:val="BDOHeading4"/>
      <w:lvlText w:val="(%1)"/>
      <w:lvlJc w:val="left"/>
      <w:pPr>
        <w:ind w:left="71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4927193D"/>
    <w:multiLevelType w:val="hybridMultilevel"/>
    <w:tmpl w:val="D5AA547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nsid w:val="4A073A67"/>
    <w:multiLevelType w:val="hybridMultilevel"/>
    <w:tmpl w:val="7764B232"/>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33">
    <w:nsid w:val="4E170B5F"/>
    <w:multiLevelType w:val="hybridMultilevel"/>
    <w:tmpl w:val="2F0C52AE"/>
    <w:lvl w:ilvl="0" w:tplc="70B68196">
      <w:start w:val="1"/>
      <w:numFmt w:val="decimal"/>
      <w:pStyle w:val="BDOHeading3"/>
      <w:lvlText w:val="1.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E432395"/>
    <w:multiLevelType w:val="hybridMultilevel"/>
    <w:tmpl w:val="F808E1D4"/>
    <w:lvl w:ilvl="0" w:tplc="6B1A4276">
      <w:start w:val="1"/>
      <w:numFmt w:val="bullet"/>
      <w:lvlText w:val="-"/>
      <w:lvlJc w:val="left"/>
      <w:pPr>
        <w:ind w:left="1800" w:hanging="360"/>
      </w:pPr>
      <w:rPr>
        <w:rFonts w:ascii="Calibri" w:eastAsiaTheme="minorHAnsi" w:hAnsi="Calibri" w:cstheme="minorBid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5">
    <w:nsid w:val="528A40C1"/>
    <w:multiLevelType w:val="hybridMultilevel"/>
    <w:tmpl w:val="BE7886F8"/>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36">
    <w:nsid w:val="52E7286F"/>
    <w:multiLevelType w:val="hybridMultilevel"/>
    <w:tmpl w:val="7ACECA30"/>
    <w:lvl w:ilvl="0" w:tplc="610A4C88">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D0B3792"/>
    <w:multiLevelType w:val="hybridMultilevel"/>
    <w:tmpl w:val="30B2954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nsid w:val="5E290705"/>
    <w:multiLevelType w:val="multilevel"/>
    <w:tmpl w:val="82B034B0"/>
    <w:lvl w:ilvl="0">
      <w:start w:val="1"/>
      <w:numFmt w:val="decimal"/>
      <w:lvlText w:val="%1."/>
      <w:lvlJc w:val="left"/>
      <w:pPr>
        <w:ind w:left="624" w:hanging="624"/>
      </w:pPr>
      <w:rPr>
        <w:rFonts w:hint="default"/>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21B68EB"/>
    <w:multiLevelType w:val="hybridMultilevel"/>
    <w:tmpl w:val="6A0A9D9E"/>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0">
    <w:nsid w:val="675C10FB"/>
    <w:multiLevelType w:val="hybridMultilevel"/>
    <w:tmpl w:val="28083D02"/>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6DA0657B"/>
    <w:multiLevelType w:val="hybridMultilevel"/>
    <w:tmpl w:val="213C6968"/>
    <w:lvl w:ilvl="0" w:tplc="58BA456C">
      <w:start w:val="1"/>
      <w:numFmt w:val="decimal"/>
      <w:pStyle w:val="BDO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E3C482D"/>
    <w:multiLevelType w:val="hybridMultilevel"/>
    <w:tmpl w:val="6FBABB92"/>
    <w:lvl w:ilvl="0" w:tplc="AAAC3772">
      <w:start w:val="1"/>
      <w:numFmt w:val="bullet"/>
      <w:lvlText w:val="-"/>
      <w:lvlJc w:val="left"/>
      <w:pPr>
        <w:ind w:left="360" w:hanging="360"/>
      </w:pPr>
      <w:rPr>
        <w:rFonts w:ascii="Trebuchet MS" w:eastAsiaTheme="minorHAnsi" w:hAnsi="Trebuchet MS" w:cstheme="minorBidi" w:hint="default"/>
        <w:color w:val="737373" w:themeColor="background2" w:themeShade="8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nsid w:val="6F61294F"/>
    <w:multiLevelType w:val="hybridMultilevel"/>
    <w:tmpl w:val="A784FFD2"/>
    <w:lvl w:ilvl="0" w:tplc="AAAC3772">
      <w:start w:val="1"/>
      <w:numFmt w:val="bullet"/>
      <w:lvlText w:val="-"/>
      <w:lvlJc w:val="left"/>
      <w:pPr>
        <w:ind w:left="360" w:hanging="360"/>
      </w:pPr>
      <w:rPr>
        <w:rFonts w:ascii="Trebuchet MS" w:eastAsiaTheme="minorHAnsi" w:hAnsi="Trebuchet MS" w:cstheme="minorBidi" w:hint="default"/>
        <w:color w:val="737373" w:themeColor="background2" w:themeShade="8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4">
    <w:nsid w:val="70F77234"/>
    <w:multiLevelType w:val="hybridMultilevel"/>
    <w:tmpl w:val="E490FD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nsid w:val="73E30DB5"/>
    <w:multiLevelType w:val="hybridMultilevel"/>
    <w:tmpl w:val="128833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nsid w:val="7670727E"/>
    <w:multiLevelType w:val="multilevel"/>
    <w:tmpl w:val="2A427B18"/>
    <w:lvl w:ilvl="0">
      <w:start w:val="1"/>
      <w:numFmt w:val="decimal"/>
      <w:lvlText w:val="%1."/>
      <w:lvlJc w:val="left"/>
      <w:pPr>
        <w:ind w:left="624" w:hanging="624"/>
      </w:pPr>
      <w:rPr>
        <w:rFonts w:hint="default"/>
      </w:rPr>
    </w:lvl>
    <w:lvl w:ilvl="1">
      <w:start w:val="1"/>
      <w:numFmt w:val="decimal"/>
      <w:lvlText w:val="%2."/>
      <w:lvlJc w:val="left"/>
      <w:pPr>
        <w:ind w:left="284" w:hanging="284"/>
      </w:pPr>
      <w:rPr>
        <w:rFonts w:hint="default"/>
        <w:color w:val="auto"/>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76A15ACC"/>
    <w:multiLevelType w:val="hybridMultilevel"/>
    <w:tmpl w:val="148474DC"/>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8">
    <w:nsid w:val="798A6EE3"/>
    <w:multiLevelType w:val="hybridMultilevel"/>
    <w:tmpl w:val="36EA064A"/>
    <w:lvl w:ilvl="0" w:tplc="61B00C44">
      <w:start w:val="1"/>
      <w:numFmt w:val="bullet"/>
      <w:pStyle w:val="BDOHeading5"/>
      <w:lvlText w:val=""/>
      <w:lvlJc w:val="left"/>
      <w:pPr>
        <w:ind w:left="177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E640645"/>
    <w:multiLevelType w:val="hybridMultilevel"/>
    <w:tmpl w:val="D5A22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E985358"/>
    <w:multiLevelType w:val="hybridMultilevel"/>
    <w:tmpl w:val="272073F0"/>
    <w:lvl w:ilvl="0" w:tplc="95AA48A0">
      <w:numFmt w:val="bullet"/>
      <w:lvlText w:val="-"/>
      <w:lvlJc w:val="left"/>
      <w:pPr>
        <w:ind w:left="360" w:hanging="360"/>
      </w:pPr>
      <w:rPr>
        <w:rFonts w:ascii="Trebuchet MS" w:eastAsiaTheme="minorHAnsi" w:hAnsi="Trebuchet MS" w:cstheme="minorBid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1">
    <w:nsid w:val="7FA534A3"/>
    <w:multiLevelType w:val="hybridMultilevel"/>
    <w:tmpl w:val="53DA4C5E"/>
    <w:lvl w:ilvl="0" w:tplc="B186FE86">
      <w:start w:val="1"/>
      <w:numFmt w:val="decimal"/>
      <w:pStyle w:val="BDOHeading2"/>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1"/>
  </w:num>
  <w:num w:numId="2">
    <w:abstractNumId w:val="51"/>
  </w:num>
  <w:num w:numId="3">
    <w:abstractNumId w:val="33"/>
  </w:num>
  <w:num w:numId="4">
    <w:abstractNumId w:val="30"/>
  </w:num>
  <w:num w:numId="5">
    <w:abstractNumId w:val="48"/>
  </w:num>
  <w:num w:numId="6">
    <w:abstractNumId w:val="41"/>
  </w:num>
  <w:num w:numId="7">
    <w:abstractNumId w:val="51"/>
  </w:num>
  <w:num w:numId="8">
    <w:abstractNumId w:val="33"/>
  </w:num>
  <w:num w:numId="9">
    <w:abstractNumId w:val="30"/>
  </w:num>
  <w:num w:numId="10">
    <w:abstractNumId w:val="48"/>
  </w:num>
  <w:num w:numId="11">
    <w:abstractNumId w:val="23"/>
  </w:num>
  <w:num w:numId="12">
    <w:abstractNumId w:val="21"/>
  </w:num>
  <w:num w:numId="13">
    <w:abstractNumId w:val="11"/>
  </w:num>
  <w:num w:numId="14">
    <w:abstractNumId w:val="23"/>
  </w:num>
  <w:num w:numId="15">
    <w:abstractNumId w:val="43"/>
  </w:num>
  <w:num w:numId="16">
    <w:abstractNumId w:val="27"/>
  </w:num>
  <w:num w:numId="17">
    <w:abstractNumId w:val="13"/>
  </w:num>
  <w:num w:numId="18">
    <w:abstractNumId w:val="5"/>
  </w:num>
  <w:num w:numId="19">
    <w:abstractNumId w:val="28"/>
  </w:num>
  <w:num w:numId="20">
    <w:abstractNumId w:val="38"/>
  </w:num>
  <w:num w:numId="21">
    <w:abstractNumId w:val="50"/>
  </w:num>
  <w:num w:numId="22">
    <w:abstractNumId w:val="6"/>
  </w:num>
  <w:num w:numId="23">
    <w:abstractNumId w:val="9"/>
  </w:num>
  <w:num w:numId="24">
    <w:abstractNumId w:val="3"/>
  </w:num>
  <w:num w:numId="25">
    <w:abstractNumId w:val="23"/>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45"/>
  </w:num>
  <w:num w:numId="29">
    <w:abstractNumId w:val="14"/>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24"/>
  </w:num>
  <w:num w:numId="33">
    <w:abstractNumId w:val="20"/>
  </w:num>
  <w:num w:numId="34">
    <w:abstractNumId w:val="34"/>
  </w:num>
  <w:num w:numId="35">
    <w:abstractNumId w:val="32"/>
  </w:num>
  <w:num w:numId="36">
    <w:abstractNumId w:val="44"/>
  </w:num>
  <w:num w:numId="37">
    <w:abstractNumId w:val="8"/>
  </w:num>
  <w:num w:numId="38">
    <w:abstractNumId w:val="0"/>
  </w:num>
  <w:num w:numId="39">
    <w:abstractNumId w:val="17"/>
  </w:num>
  <w:num w:numId="40">
    <w:abstractNumId w:val="10"/>
  </w:num>
  <w:num w:numId="41">
    <w:abstractNumId w:val="12"/>
  </w:num>
  <w:num w:numId="42">
    <w:abstractNumId w:val="19"/>
  </w:num>
  <w:num w:numId="43">
    <w:abstractNumId w:val="29"/>
  </w:num>
  <w:num w:numId="44">
    <w:abstractNumId w:val="4"/>
  </w:num>
  <w:num w:numId="45">
    <w:abstractNumId w:val="37"/>
  </w:num>
  <w:num w:numId="46">
    <w:abstractNumId w:val="7"/>
  </w:num>
  <w:num w:numId="47">
    <w:abstractNumId w:val="31"/>
  </w:num>
  <w:num w:numId="48">
    <w:abstractNumId w:val="2"/>
  </w:num>
  <w:num w:numId="49">
    <w:abstractNumId w:val="40"/>
  </w:num>
  <w:num w:numId="50">
    <w:abstractNumId w:val="47"/>
  </w:num>
  <w:num w:numId="51">
    <w:abstractNumId w:val="39"/>
  </w:num>
  <w:num w:numId="52">
    <w:abstractNumId w:val="49"/>
  </w:num>
  <w:num w:numId="53">
    <w:abstractNumId w:val="26"/>
  </w:num>
  <w:num w:numId="54">
    <w:abstractNumId w:val="16"/>
  </w:num>
  <w:num w:numId="55">
    <w:abstractNumId w:val="25"/>
  </w:num>
  <w:num w:numId="56">
    <w:abstractNumId w:val="23"/>
  </w:num>
  <w:num w:numId="57">
    <w:abstractNumId w:val="46"/>
  </w:num>
  <w:num w:numId="58">
    <w:abstractNumId w:val="1"/>
  </w:num>
  <w:num w:numId="59">
    <w:abstractNumId w:val="36"/>
  </w:num>
  <w:num w:numId="60">
    <w:abstractNumId w:val="18"/>
  </w:num>
  <w:num w:numId="61">
    <w:abstractNumId w:val="22"/>
  </w:num>
  <w:num w:numId="62">
    <w:abstractNumId w:val="43"/>
  </w:num>
  <w:num w:numId="63">
    <w:abstractNumId w:val="42"/>
  </w:num>
  <w:num w:numId="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3"/>
  </w:num>
  <w:num w:numId="66">
    <w:abstractNumId w:val="23"/>
  </w:num>
  <w:numIdMacAtCleanup w:val="6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kali Nathane">
    <w15:presenceInfo w15:providerId="AD" w15:userId="S-1-5-21-508607941-3990488085-1556566646-1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ZA" w:vendorID="64" w:dllVersion="131078" w:nlCheck="1" w:checkStyle="1"/>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7CE"/>
    <w:rsid w:val="000017B5"/>
    <w:rsid w:val="0000233F"/>
    <w:rsid w:val="00002663"/>
    <w:rsid w:val="00003CB8"/>
    <w:rsid w:val="000048A6"/>
    <w:rsid w:val="00010E24"/>
    <w:rsid w:val="000279B9"/>
    <w:rsid w:val="00042947"/>
    <w:rsid w:val="000456FA"/>
    <w:rsid w:val="00045D33"/>
    <w:rsid w:val="0004670D"/>
    <w:rsid w:val="00050B78"/>
    <w:rsid w:val="000523F0"/>
    <w:rsid w:val="000529FF"/>
    <w:rsid w:val="00057005"/>
    <w:rsid w:val="00057D7C"/>
    <w:rsid w:val="00060691"/>
    <w:rsid w:val="00060EE8"/>
    <w:rsid w:val="000640C0"/>
    <w:rsid w:val="00073527"/>
    <w:rsid w:val="000762C8"/>
    <w:rsid w:val="000979D0"/>
    <w:rsid w:val="000A12ED"/>
    <w:rsid w:val="000A3EAD"/>
    <w:rsid w:val="000C5BC8"/>
    <w:rsid w:val="000E1D1C"/>
    <w:rsid w:val="000F02F9"/>
    <w:rsid w:val="000F4253"/>
    <w:rsid w:val="000F42C8"/>
    <w:rsid w:val="001016C0"/>
    <w:rsid w:val="001043E5"/>
    <w:rsid w:val="00110BB5"/>
    <w:rsid w:val="0011253D"/>
    <w:rsid w:val="00115839"/>
    <w:rsid w:val="00117996"/>
    <w:rsid w:val="00120BDA"/>
    <w:rsid w:val="00130997"/>
    <w:rsid w:val="00131E1B"/>
    <w:rsid w:val="00141309"/>
    <w:rsid w:val="00152911"/>
    <w:rsid w:val="00156F0C"/>
    <w:rsid w:val="00186082"/>
    <w:rsid w:val="00193AA7"/>
    <w:rsid w:val="00197B58"/>
    <w:rsid w:val="001B33D8"/>
    <w:rsid w:val="001C5535"/>
    <w:rsid w:val="001D2A9E"/>
    <w:rsid w:val="001D6BAC"/>
    <w:rsid w:val="001E27ED"/>
    <w:rsid w:val="001F4423"/>
    <w:rsid w:val="002013CB"/>
    <w:rsid w:val="002026CD"/>
    <w:rsid w:val="0020467C"/>
    <w:rsid w:val="00211940"/>
    <w:rsid w:val="00212815"/>
    <w:rsid w:val="00220E64"/>
    <w:rsid w:val="00231D21"/>
    <w:rsid w:val="002326F6"/>
    <w:rsid w:val="002342F1"/>
    <w:rsid w:val="00235FC8"/>
    <w:rsid w:val="0024116A"/>
    <w:rsid w:val="002445E6"/>
    <w:rsid w:val="002545B9"/>
    <w:rsid w:val="002629B9"/>
    <w:rsid w:val="00262A03"/>
    <w:rsid w:val="002634EE"/>
    <w:rsid w:val="00264B13"/>
    <w:rsid w:val="00275808"/>
    <w:rsid w:val="002807CE"/>
    <w:rsid w:val="00286A14"/>
    <w:rsid w:val="00293D30"/>
    <w:rsid w:val="002973BC"/>
    <w:rsid w:val="002A0901"/>
    <w:rsid w:val="002A33CB"/>
    <w:rsid w:val="002B13A5"/>
    <w:rsid w:val="002B66CE"/>
    <w:rsid w:val="002C2C4F"/>
    <w:rsid w:val="002D4215"/>
    <w:rsid w:val="002E361F"/>
    <w:rsid w:val="002E5A7F"/>
    <w:rsid w:val="002E62DC"/>
    <w:rsid w:val="002E7371"/>
    <w:rsid w:val="002F2C5F"/>
    <w:rsid w:val="002F3E2E"/>
    <w:rsid w:val="00303183"/>
    <w:rsid w:val="0031438B"/>
    <w:rsid w:val="00323B59"/>
    <w:rsid w:val="00325C54"/>
    <w:rsid w:val="00361300"/>
    <w:rsid w:val="00362098"/>
    <w:rsid w:val="00364D15"/>
    <w:rsid w:val="0037596D"/>
    <w:rsid w:val="003852BD"/>
    <w:rsid w:val="00386A95"/>
    <w:rsid w:val="00392F28"/>
    <w:rsid w:val="0039492F"/>
    <w:rsid w:val="003A0C2D"/>
    <w:rsid w:val="003C344A"/>
    <w:rsid w:val="003D3261"/>
    <w:rsid w:val="003D5DE0"/>
    <w:rsid w:val="003D62A5"/>
    <w:rsid w:val="003D682F"/>
    <w:rsid w:val="003E4981"/>
    <w:rsid w:val="003F2514"/>
    <w:rsid w:val="004012D1"/>
    <w:rsid w:val="00401660"/>
    <w:rsid w:val="00414E48"/>
    <w:rsid w:val="00417022"/>
    <w:rsid w:val="00433BDA"/>
    <w:rsid w:val="004358FE"/>
    <w:rsid w:val="00437910"/>
    <w:rsid w:val="00442D50"/>
    <w:rsid w:val="0045071C"/>
    <w:rsid w:val="00454135"/>
    <w:rsid w:val="0045749C"/>
    <w:rsid w:val="00463527"/>
    <w:rsid w:val="00465E63"/>
    <w:rsid w:val="00481D62"/>
    <w:rsid w:val="004963FE"/>
    <w:rsid w:val="004B03A7"/>
    <w:rsid w:val="004B47DE"/>
    <w:rsid w:val="004B667F"/>
    <w:rsid w:val="004E46DA"/>
    <w:rsid w:val="004E75BF"/>
    <w:rsid w:val="004F2FA9"/>
    <w:rsid w:val="0050695F"/>
    <w:rsid w:val="00510F2D"/>
    <w:rsid w:val="00514DC4"/>
    <w:rsid w:val="005256DA"/>
    <w:rsid w:val="0053629C"/>
    <w:rsid w:val="00542CF1"/>
    <w:rsid w:val="005534C3"/>
    <w:rsid w:val="005543BB"/>
    <w:rsid w:val="005573EA"/>
    <w:rsid w:val="005603FA"/>
    <w:rsid w:val="00564E46"/>
    <w:rsid w:val="00571158"/>
    <w:rsid w:val="00575649"/>
    <w:rsid w:val="00582E41"/>
    <w:rsid w:val="00583B23"/>
    <w:rsid w:val="005841BE"/>
    <w:rsid w:val="005873E4"/>
    <w:rsid w:val="005A75CE"/>
    <w:rsid w:val="005C0312"/>
    <w:rsid w:val="005C4E14"/>
    <w:rsid w:val="005D24F9"/>
    <w:rsid w:val="005E71BF"/>
    <w:rsid w:val="005E7F7D"/>
    <w:rsid w:val="005F5AA3"/>
    <w:rsid w:val="006015CD"/>
    <w:rsid w:val="006169AB"/>
    <w:rsid w:val="00624F3E"/>
    <w:rsid w:val="00630AD6"/>
    <w:rsid w:val="00635E63"/>
    <w:rsid w:val="00641AB4"/>
    <w:rsid w:val="006429CB"/>
    <w:rsid w:val="00650F4F"/>
    <w:rsid w:val="00656944"/>
    <w:rsid w:val="0068589A"/>
    <w:rsid w:val="00693EEB"/>
    <w:rsid w:val="006A1F86"/>
    <w:rsid w:val="006A36F7"/>
    <w:rsid w:val="006B773B"/>
    <w:rsid w:val="006B7BF1"/>
    <w:rsid w:val="006D0233"/>
    <w:rsid w:val="006E4E55"/>
    <w:rsid w:val="007067DB"/>
    <w:rsid w:val="00710689"/>
    <w:rsid w:val="0071276F"/>
    <w:rsid w:val="00715448"/>
    <w:rsid w:val="0072196C"/>
    <w:rsid w:val="007625B5"/>
    <w:rsid w:val="00763ED7"/>
    <w:rsid w:val="007645E0"/>
    <w:rsid w:val="00765AAF"/>
    <w:rsid w:val="007775D0"/>
    <w:rsid w:val="00777BB0"/>
    <w:rsid w:val="0078205A"/>
    <w:rsid w:val="0079217E"/>
    <w:rsid w:val="00797CCF"/>
    <w:rsid w:val="007A0A2B"/>
    <w:rsid w:val="007A1A9F"/>
    <w:rsid w:val="007B0E27"/>
    <w:rsid w:val="007B11B8"/>
    <w:rsid w:val="007C51D8"/>
    <w:rsid w:val="007C6352"/>
    <w:rsid w:val="007D3B1C"/>
    <w:rsid w:val="007D6970"/>
    <w:rsid w:val="007E5479"/>
    <w:rsid w:val="007F0B44"/>
    <w:rsid w:val="007F0B8C"/>
    <w:rsid w:val="008015E3"/>
    <w:rsid w:val="008022EA"/>
    <w:rsid w:val="00810893"/>
    <w:rsid w:val="008127CA"/>
    <w:rsid w:val="00814498"/>
    <w:rsid w:val="00820069"/>
    <w:rsid w:val="00833237"/>
    <w:rsid w:val="00833388"/>
    <w:rsid w:val="00850131"/>
    <w:rsid w:val="00854E0F"/>
    <w:rsid w:val="0086333A"/>
    <w:rsid w:val="00865348"/>
    <w:rsid w:val="00866D64"/>
    <w:rsid w:val="0089096E"/>
    <w:rsid w:val="00894A98"/>
    <w:rsid w:val="00897157"/>
    <w:rsid w:val="008E51BA"/>
    <w:rsid w:val="008F6EDF"/>
    <w:rsid w:val="008F7739"/>
    <w:rsid w:val="0090026C"/>
    <w:rsid w:val="00900861"/>
    <w:rsid w:val="0090198E"/>
    <w:rsid w:val="00910816"/>
    <w:rsid w:val="00911F7D"/>
    <w:rsid w:val="009156E1"/>
    <w:rsid w:val="0093031C"/>
    <w:rsid w:val="009320BD"/>
    <w:rsid w:val="009373FF"/>
    <w:rsid w:val="00937710"/>
    <w:rsid w:val="00945D01"/>
    <w:rsid w:val="0094725A"/>
    <w:rsid w:val="00952211"/>
    <w:rsid w:val="00954345"/>
    <w:rsid w:val="00966458"/>
    <w:rsid w:val="00971136"/>
    <w:rsid w:val="00982E88"/>
    <w:rsid w:val="00991AA1"/>
    <w:rsid w:val="00991BAB"/>
    <w:rsid w:val="009A1C2C"/>
    <w:rsid w:val="009A261E"/>
    <w:rsid w:val="009A4DAC"/>
    <w:rsid w:val="009C6990"/>
    <w:rsid w:val="009D030D"/>
    <w:rsid w:val="009D52FA"/>
    <w:rsid w:val="009D7829"/>
    <w:rsid w:val="009E0BA3"/>
    <w:rsid w:val="009F1C33"/>
    <w:rsid w:val="00A00B90"/>
    <w:rsid w:val="00A1340A"/>
    <w:rsid w:val="00A17D47"/>
    <w:rsid w:val="00A2027E"/>
    <w:rsid w:val="00A26BDD"/>
    <w:rsid w:val="00A45459"/>
    <w:rsid w:val="00A54B33"/>
    <w:rsid w:val="00A647B9"/>
    <w:rsid w:val="00A6482E"/>
    <w:rsid w:val="00A67130"/>
    <w:rsid w:val="00A711F0"/>
    <w:rsid w:val="00A72ED3"/>
    <w:rsid w:val="00A8631E"/>
    <w:rsid w:val="00A90EB5"/>
    <w:rsid w:val="00A91C0F"/>
    <w:rsid w:val="00AA309B"/>
    <w:rsid w:val="00AA5D34"/>
    <w:rsid w:val="00AC1F9D"/>
    <w:rsid w:val="00AC327A"/>
    <w:rsid w:val="00AC3561"/>
    <w:rsid w:val="00AC76BF"/>
    <w:rsid w:val="00B01123"/>
    <w:rsid w:val="00B01B51"/>
    <w:rsid w:val="00B156C5"/>
    <w:rsid w:val="00B15CBE"/>
    <w:rsid w:val="00B165F8"/>
    <w:rsid w:val="00B17126"/>
    <w:rsid w:val="00B26938"/>
    <w:rsid w:val="00B3515B"/>
    <w:rsid w:val="00B45560"/>
    <w:rsid w:val="00B50098"/>
    <w:rsid w:val="00B5030E"/>
    <w:rsid w:val="00B562FC"/>
    <w:rsid w:val="00B6030C"/>
    <w:rsid w:val="00B7463C"/>
    <w:rsid w:val="00B84AD5"/>
    <w:rsid w:val="00B85610"/>
    <w:rsid w:val="00B85DA3"/>
    <w:rsid w:val="00B918D0"/>
    <w:rsid w:val="00B92AA0"/>
    <w:rsid w:val="00B97A6C"/>
    <w:rsid w:val="00BA4393"/>
    <w:rsid w:val="00BA4954"/>
    <w:rsid w:val="00BA6F40"/>
    <w:rsid w:val="00BB0F64"/>
    <w:rsid w:val="00BC2FEE"/>
    <w:rsid w:val="00BC57AF"/>
    <w:rsid w:val="00BC615D"/>
    <w:rsid w:val="00BC6864"/>
    <w:rsid w:val="00BD0488"/>
    <w:rsid w:val="00BD3A2C"/>
    <w:rsid w:val="00BD723A"/>
    <w:rsid w:val="00BE16D6"/>
    <w:rsid w:val="00BE74E0"/>
    <w:rsid w:val="00BF6CD2"/>
    <w:rsid w:val="00C14070"/>
    <w:rsid w:val="00C15D1C"/>
    <w:rsid w:val="00C207EF"/>
    <w:rsid w:val="00C254EC"/>
    <w:rsid w:val="00C31EE6"/>
    <w:rsid w:val="00C37501"/>
    <w:rsid w:val="00C50C14"/>
    <w:rsid w:val="00C5230B"/>
    <w:rsid w:val="00C529C0"/>
    <w:rsid w:val="00C740D0"/>
    <w:rsid w:val="00C82538"/>
    <w:rsid w:val="00C83225"/>
    <w:rsid w:val="00C90C2B"/>
    <w:rsid w:val="00C95152"/>
    <w:rsid w:val="00CA1EBC"/>
    <w:rsid w:val="00CA4AFE"/>
    <w:rsid w:val="00CB1C00"/>
    <w:rsid w:val="00CB4C88"/>
    <w:rsid w:val="00CC2FE5"/>
    <w:rsid w:val="00CC4915"/>
    <w:rsid w:val="00CC4BD5"/>
    <w:rsid w:val="00CC5CD3"/>
    <w:rsid w:val="00CD5402"/>
    <w:rsid w:val="00CF41FF"/>
    <w:rsid w:val="00D02364"/>
    <w:rsid w:val="00D13D6F"/>
    <w:rsid w:val="00D31EF9"/>
    <w:rsid w:val="00D50249"/>
    <w:rsid w:val="00D50E40"/>
    <w:rsid w:val="00D5592A"/>
    <w:rsid w:val="00D61AF5"/>
    <w:rsid w:val="00D63B2C"/>
    <w:rsid w:val="00D71C81"/>
    <w:rsid w:val="00D83D49"/>
    <w:rsid w:val="00DA2267"/>
    <w:rsid w:val="00DC0A79"/>
    <w:rsid w:val="00DC1844"/>
    <w:rsid w:val="00DD43E7"/>
    <w:rsid w:val="00DE0075"/>
    <w:rsid w:val="00DE108A"/>
    <w:rsid w:val="00DF15F1"/>
    <w:rsid w:val="00DF6A4E"/>
    <w:rsid w:val="00E04CD0"/>
    <w:rsid w:val="00E11137"/>
    <w:rsid w:val="00E11273"/>
    <w:rsid w:val="00E20F67"/>
    <w:rsid w:val="00E23E74"/>
    <w:rsid w:val="00E40AEB"/>
    <w:rsid w:val="00E42536"/>
    <w:rsid w:val="00E42E43"/>
    <w:rsid w:val="00E42F93"/>
    <w:rsid w:val="00E50C33"/>
    <w:rsid w:val="00E52C2D"/>
    <w:rsid w:val="00E60AC0"/>
    <w:rsid w:val="00E65405"/>
    <w:rsid w:val="00E654DC"/>
    <w:rsid w:val="00E65C52"/>
    <w:rsid w:val="00E72487"/>
    <w:rsid w:val="00E77CF6"/>
    <w:rsid w:val="00EA0276"/>
    <w:rsid w:val="00EB2715"/>
    <w:rsid w:val="00EB3AE0"/>
    <w:rsid w:val="00EC0DD2"/>
    <w:rsid w:val="00EC191A"/>
    <w:rsid w:val="00EC32FA"/>
    <w:rsid w:val="00ED400B"/>
    <w:rsid w:val="00EE3991"/>
    <w:rsid w:val="00EE6B3A"/>
    <w:rsid w:val="00EF70E9"/>
    <w:rsid w:val="00F02B67"/>
    <w:rsid w:val="00F106CD"/>
    <w:rsid w:val="00F11753"/>
    <w:rsid w:val="00F12B04"/>
    <w:rsid w:val="00F16534"/>
    <w:rsid w:val="00F305E6"/>
    <w:rsid w:val="00F6596E"/>
    <w:rsid w:val="00F66B0B"/>
    <w:rsid w:val="00F74E58"/>
    <w:rsid w:val="00F81869"/>
    <w:rsid w:val="00F946F4"/>
    <w:rsid w:val="00F95E2B"/>
    <w:rsid w:val="00FA5ED0"/>
    <w:rsid w:val="00FA78B2"/>
    <w:rsid w:val="00FC7E94"/>
    <w:rsid w:val="00FD1C0D"/>
    <w:rsid w:val="00FD24CC"/>
    <w:rsid w:val="00FD5A3D"/>
    <w:rsid w:val="00FF6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1D8"/>
    <w:rPr>
      <w:rFonts w:ascii="Trebuchet MS" w:hAnsi="Trebuchet MS"/>
      <w:sz w:val="20"/>
    </w:rPr>
  </w:style>
  <w:style w:type="paragraph" w:styleId="Heading1">
    <w:name w:val="heading 1"/>
    <w:basedOn w:val="Normal"/>
    <w:next w:val="Normal"/>
    <w:link w:val="Heading1Char"/>
    <w:autoRedefine/>
    <w:uiPriority w:val="9"/>
    <w:qFormat/>
    <w:rsid w:val="007C51D8"/>
    <w:pPr>
      <w:keepNext/>
      <w:keepLines/>
      <w:spacing w:before="240" w:after="0"/>
      <w:outlineLvl w:val="0"/>
    </w:pPr>
    <w:rPr>
      <w:rFonts w:asciiTheme="majorHAnsi" w:eastAsiaTheme="majorEastAsia" w:hAnsiTheme="majorHAnsi" w:cstheme="majorBidi"/>
      <w:color w:val="B60E28" w:themeColor="accent1" w:themeShade="BF"/>
      <w:sz w:val="32"/>
      <w:szCs w:val="32"/>
    </w:rPr>
  </w:style>
  <w:style w:type="paragraph" w:styleId="Heading2">
    <w:name w:val="heading 2"/>
    <w:aliases w:val="~SubHeading"/>
    <w:basedOn w:val="Normal"/>
    <w:next w:val="Normal"/>
    <w:link w:val="Heading2Char"/>
    <w:autoRedefine/>
    <w:uiPriority w:val="9"/>
    <w:unhideWhenUsed/>
    <w:qFormat/>
    <w:rsid w:val="00DC0A79"/>
    <w:pPr>
      <w:keepNext/>
      <w:keepLines/>
      <w:spacing w:before="40" w:after="0"/>
      <w:ind w:hanging="57"/>
      <w:outlineLvl w:val="1"/>
    </w:pPr>
    <w:rPr>
      <w:rFonts w:eastAsiaTheme="majorEastAsia" w:cstheme="majorBidi"/>
      <w:color w:val="B60E28" w:themeColor="accent1" w:themeShade="BF"/>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51D8"/>
    <w:pPr>
      <w:spacing w:after="0" w:line="240" w:lineRule="auto"/>
    </w:pPr>
    <w:rPr>
      <w:rFonts w:ascii="Trebuchet MS" w:hAnsi="Trebuchet MS"/>
      <w:sz w:val="20"/>
    </w:rPr>
  </w:style>
  <w:style w:type="paragraph" w:customStyle="1" w:styleId="BDOHeading1">
    <w:name w:val="BDO Heading 1"/>
    <w:basedOn w:val="Normal"/>
    <w:next w:val="NormalIndent"/>
    <w:link w:val="BDOHeading1Char"/>
    <w:autoRedefine/>
    <w:uiPriority w:val="10"/>
    <w:qFormat/>
    <w:rsid w:val="007C51D8"/>
    <w:pPr>
      <w:numPr>
        <w:numId w:val="1"/>
      </w:numPr>
    </w:pPr>
  </w:style>
  <w:style w:type="character" w:customStyle="1" w:styleId="BDOHeading1Char">
    <w:name w:val="BDO Heading 1 Char"/>
    <w:basedOn w:val="DefaultParagraphFont"/>
    <w:link w:val="BDOHeading1"/>
    <w:uiPriority w:val="10"/>
    <w:rsid w:val="007C51D8"/>
    <w:rPr>
      <w:rFonts w:ascii="Trebuchet MS" w:hAnsi="Trebuchet MS"/>
      <w:sz w:val="20"/>
    </w:rPr>
  </w:style>
  <w:style w:type="paragraph" w:styleId="NormalIndent">
    <w:name w:val="Normal Indent"/>
    <w:basedOn w:val="Normal"/>
    <w:uiPriority w:val="99"/>
    <w:semiHidden/>
    <w:unhideWhenUsed/>
    <w:rsid w:val="00E50C33"/>
    <w:pPr>
      <w:ind w:left="720"/>
    </w:pPr>
  </w:style>
  <w:style w:type="paragraph" w:customStyle="1" w:styleId="BDOHeading2">
    <w:name w:val="BDO Heading 2"/>
    <w:basedOn w:val="Normal"/>
    <w:next w:val="NormalIndent"/>
    <w:link w:val="BDOHeading2Char"/>
    <w:autoRedefine/>
    <w:uiPriority w:val="10"/>
    <w:qFormat/>
    <w:rsid w:val="007C51D8"/>
    <w:pPr>
      <w:numPr>
        <w:numId w:val="2"/>
      </w:numPr>
    </w:pPr>
  </w:style>
  <w:style w:type="character" w:customStyle="1" w:styleId="BDOHeading2Char">
    <w:name w:val="BDO Heading 2 Char"/>
    <w:basedOn w:val="DefaultParagraphFont"/>
    <w:link w:val="BDOHeading2"/>
    <w:uiPriority w:val="10"/>
    <w:rsid w:val="007C51D8"/>
    <w:rPr>
      <w:rFonts w:ascii="Trebuchet MS" w:hAnsi="Trebuchet MS"/>
      <w:sz w:val="20"/>
    </w:rPr>
  </w:style>
  <w:style w:type="paragraph" w:customStyle="1" w:styleId="BDOHeading3">
    <w:name w:val="BDO Heading 3"/>
    <w:basedOn w:val="Normal"/>
    <w:next w:val="NormalIndent"/>
    <w:link w:val="BDOHeading3Char"/>
    <w:autoRedefine/>
    <w:uiPriority w:val="10"/>
    <w:qFormat/>
    <w:rsid w:val="007C51D8"/>
    <w:pPr>
      <w:numPr>
        <w:numId w:val="3"/>
      </w:numPr>
    </w:pPr>
  </w:style>
  <w:style w:type="character" w:customStyle="1" w:styleId="BDOHeading3Char">
    <w:name w:val="BDO Heading 3 Char"/>
    <w:basedOn w:val="DefaultParagraphFont"/>
    <w:link w:val="BDOHeading3"/>
    <w:uiPriority w:val="10"/>
    <w:rsid w:val="007C51D8"/>
    <w:rPr>
      <w:rFonts w:ascii="Trebuchet MS" w:hAnsi="Trebuchet MS"/>
      <w:sz w:val="20"/>
    </w:rPr>
  </w:style>
  <w:style w:type="paragraph" w:customStyle="1" w:styleId="BDOHeading4">
    <w:name w:val="BDO Heading 4"/>
    <w:basedOn w:val="BDOHeading3"/>
    <w:link w:val="BDOHeading4Char"/>
    <w:autoRedefine/>
    <w:uiPriority w:val="10"/>
    <w:qFormat/>
    <w:rsid w:val="007C51D8"/>
    <w:pPr>
      <w:numPr>
        <w:numId w:val="4"/>
      </w:numPr>
    </w:pPr>
  </w:style>
  <w:style w:type="character" w:customStyle="1" w:styleId="BDOHeading4Char">
    <w:name w:val="BDO Heading 4 Char"/>
    <w:basedOn w:val="BDOHeading3Char"/>
    <w:link w:val="BDOHeading4"/>
    <w:uiPriority w:val="10"/>
    <w:rsid w:val="007C51D8"/>
    <w:rPr>
      <w:rFonts w:ascii="Trebuchet MS" w:hAnsi="Trebuchet MS"/>
      <w:sz w:val="20"/>
    </w:rPr>
  </w:style>
  <w:style w:type="paragraph" w:customStyle="1" w:styleId="BDOHeading5">
    <w:name w:val="BDO Heading 5"/>
    <w:basedOn w:val="NoSpacing"/>
    <w:link w:val="BDOHeading5Char"/>
    <w:autoRedefine/>
    <w:uiPriority w:val="10"/>
    <w:qFormat/>
    <w:rsid w:val="007C51D8"/>
    <w:pPr>
      <w:numPr>
        <w:numId w:val="5"/>
      </w:numPr>
    </w:pPr>
  </w:style>
  <w:style w:type="character" w:customStyle="1" w:styleId="BDOHeading5Char">
    <w:name w:val="BDO Heading 5 Char"/>
    <w:basedOn w:val="BDOHeading4Char"/>
    <w:link w:val="BDOHeading5"/>
    <w:uiPriority w:val="10"/>
    <w:rsid w:val="007C51D8"/>
    <w:rPr>
      <w:rFonts w:ascii="Trebuchet MS" w:hAnsi="Trebuchet MS"/>
      <w:sz w:val="20"/>
    </w:rPr>
  </w:style>
  <w:style w:type="character" w:customStyle="1" w:styleId="Heading1Char">
    <w:name w:val="Heading 1 Char"/>
    <w:basedOn w:val="DefaultParagraphFont"/>
    <w:link w:val="Heading1"/>
    <w:uiPriority w:val="9"/>
    <w:rsid w:val="007C51D8"/>
    <w:rPr>
      <w:rFonts w:asciiTheme="majorHAnsi" w:eastAsiaTheme="majorEastAsia" w:hAnsiTheme="majorHAnsi" w:cstheme="majorBidi"/>
      <w:color w:val="B60E28" w:themeColor="accent1" w:themeShade="BF"/>
      <w:sz w:val="32"/>
      <w:szCs w:val="32"/>
    </w:rPr>
  </w:style>
  <w:style w:type="character" w:customStyle="1" w:styleId="Heading2Char">
    <w:name w:val="Heading 2 Char"/>
    <w:aliases w:val="~SubHeading Char"/>
    <w:basedOn w:val="DefaultParagraphFont"/>
    <w:link w:val="Heading2"/>
    <w:uiPriority w:val="9"/>
    <w:rsid w:val="00DC0A79"/>
    <w:rPr>
      <w:rFonts w:ascii="Trebuchet MS" w:eastAsiaTheme="majorEastAsia" w:hAnsi="Trebuchet MS" w:cstheme="majorBidi"/>
      <w:color w:val="B60E28" w:themeColor="accent1" w:themeShade="BF"/>
      <w:sz w:val="20"/>
      <w:szCs w:val="26"/>
      <w:lang w:eastAsia="en-GB"/>
    </w:rPr>
  </w:style>
  <w:style w:type="paragraph" w:customStyle="1" w:styleId="NumHeading">
    <w:name w:val="~NumHeading"/>
    <w:basedOn w:val="Heading1"/>
    <w:next w:val="Heading2"/>
    <w:qFormat/>
    <w:rsid w:val="002807CE"/>
    <w:pPr>
      <w:keepNext w:val="0"/>
      <w:keepLines w:val="0"/>
      <w:pageBreakBefore/>
      <w:numPr>
        <w:numId w:val="11"/>
      </w:numPr>
      <w:spacing w:before="0" w:line="264" w:lineRule="auto"/>
    </w:pPr>
    <w:rPr>
      <w:rFonts w:ascii="Trebuchet MS" w:hAnsi="Trebuchet MS"/>
      <w:b/>
      <w:bCs/>
      <w:caps/>
      <w:color w:val="ED1A3B" w:themeColor="accent1"/>
      <w:kern w:val="16"/>
      <w:sz w:val="56"/>
      <w:szCs w:val="28"/>
      <w:lang w:eastAsia="en-GB"/>
    </w:rPr>
  </w:style>
  <w:style w:type="paragraph" w:customStyle="1" w:styleId="NumBodyText">
    <w:name w:val="~NumBodyText"/>
    <w:basedOn w:val="Normal"/>
    <w:link w:val="NumBodyTextChar"/>
    <w:qFormat/>
    <w:rsid w:val="002807CE"/>
    <w:pPr>
      <w:numPr>
        <w:ilvl w:val="1"/>
        <w:numId w:val="11"/>
      </w:numPr>
      <w:spacing w:after="120" w:line="264" w:lineRule="auto"/>
    </w:pPr>
    <w:rPr>
      <w:rFonts w:eastAsia="Times New Roman" w:cs="Times New Roman"/>
      <w:color w:val="685040"/>
      <w:kern w:val="16"/>
      <w:sz w:val="18"/>
      <w:szCs w:val="24"/>
      <w:lang w:eastAsia="en-GB"/>
    </w:rPr>
  </w:style>
  <w:style w:type="character" w:customStyle="1" w:styleId="NumBodyTextChar">
    <w:name w:val="~NumBodyText Char"/>
    <w:basedOn w:val="DefaultParagraphFont"/>
    <w:link w:val="NumBodyText"/>
    <w:rsid w:val="002807CE"/>
    <w:rPr>
      <w:rFonts w:ascii="Trebuchet MS" w:eastAsia="Times New Roman" w:hAnsi="Trebuchet MS" w:cs="Times New Roman"/>
      <w:color w:val="685040"/>
      <w:kern w:val="16"/>
      <w:sz w:val="18"/>
      <w:szCs w:val="24"/>
      <w:lang w:eastAsia="en-GB"/>
    </w:rPr>
  </w:style>
  <w:style w:type="paragraph" w:customStyle="1" w:styleId="BodyText">
    <w:name w:val="~BodyText"/>
    <w:basedOn w:val="Normal"/>
    <w:link w:val="BodyTextChar"/>
    <w:qFormat/>
    <w:rsid w:val="00D5592A"/>
    <w:pPr>
      <w:spacing w:after="120" w:line="264" w:lineRule="auto"/>
    </w:pPr>
    <w:rPr>
      <w:rFonts w:eastAsia="Times New Roman" w:cs="Times New Roman"/>
      <w:color w:val="685040"/>
      <w:kern w:val="16"/>
      <w:sz w:val="18"/>
      <w:szCs w:val="24"/>
      <w:lang w:eastAsia="en-GB"/>
    </w:rPr>
  </w:style>
  <w:style w:type="character" w:customStyle="1" w:styleId="BodyTextChar">
    <w:name w:val="~BodyText Char"/>
    <w:basedOn w:val="DefaultParagraphFont"/>
    <w:link w:val="BodyText"/>
    <w:rsid w:val="00D5592A"/>
    <w:rPr>
      <w:rFonts w:ascii="Trebuchet MS" w:eastAsia="Times New Roman" w:hAnsi="Trebuchet MS" w:cs="Times New Roman"/>
      <w:color w:val="685040"/>
      <w:kern w:val="16"/>
      <w:sz w:val="18"/>
      <w:szCs w:val="24"/>
      <w:lang w:eastAsia="en-GB"/>
    </w:rPr>
  </w:style>
  <w:style w:type="table" w:customStyle="1" w:styleId="TableGrid3">
    <w:name w:val="Table Grid3"/>
    <w:basedOn w:val="TableNormal"/>
    <w:next w:val="TableGrid"/>
    <w:uiPriority w:val="39"/>
    <w:rsid w:val="00D5592A"/>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D55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1660"/>
    <w:pPr>
      <w:ind w:left="720"/>
      <w:contextualSpacing/>
    </w:pPr>
  </w:style>
  <w:style w:type="character" w:styleId="CommentReference">
    <w:name w:val="annotation reference"/>
    <w:basedOn w:val="DefaultParagraphFont"/>
    <w:uiPriority w:val="99"/>
    <w:semiHidden/>
    <w:unhideWhenUsed/>
    <w:rsid w:val="00AA309B"/>
    <w:rPr>
      <w:sz w:val="16"/>
      <w:szCs w:val="16"/>
    </w:rPr>
  </w:style>
  <w:style w:type="paragraph" w:styleId="CommentText">
    <w:name w:val="annotation text"/>
    <w:basedOn w:val="Normal"/>
    <w:link w:val="CommentTextChar"/>
    <w:uiPriority w:val="99"/>
    <w:semiHidden/>
    <w:unhideWhenUsed/>
    <w:rsid w:val="00AA309B"/>
    <w:pPr>
      <w:spacing w:line="240" w:lineRule="auto"/>
    </w:pPr>
    <w:rPr>
      <w:szCs w:val="20"/>
    </w:rPr>
  </w:style>
  <w:style w:type="character" w:customStyle="1" w:styleId="CommentTextChar">
    <w:name w:val="Comment Text Char"/>
    <w:basedOn w:val="DefaultParagraphFont"/>
    <w:link w:val="CommentText"/>
    <w:uiPriority w:val="99"/>
    <w:semiHidden/>
    <w:rsid w:val="00AA309B"/>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AA309B"/>
    <w:rPr>
      <w:b/>
      <w:bCs/>
    </w:rPr>
  </w:style>
  <w:style w:type="character" w:customStyle="1" w:styleId="CommentSubjectChar">
    <w:name w:val="Comment Subject Char"/>
    <w:basedOn w:val="CommentTextChar"/>
    <w:link w:val="CommentSubject"/>
    <w:uiPriority w:val="99"/>
    <w:semiHidden/>
    <w:rsid w:val="00AA309B"/>
    <w:rPr>
      <w:rFonts w:ascii="Trebuchet MS" w:hAnsi="Trebuchet MS"/>
      <w:b/>
      <w:bCs/>
      <w:sz w:val="20"/>
      <w:szCs w:val="20"/>
    </w:rPr>
  </w:style>
  <w:style w:type="paragraph" w:styleId="BalloonText">
    <w:name w:val="Balloon Text"/>
    <w:basedOn w:val="Normal"/>
    <w:link w:val="BalloonTextChar"/>
    <w:uiPriority w:val="99"/>
    <w:semiHidden/>
    <w:unhideWhenUsed/>
    <w:rsid w:val="00AA3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09B"/>
    <w:rPr>
      <w:rFonts w:ascii="Segoe UI" w:hAnsi="Segoe UI" w:cs="Segoe UI"/>
      <w:sz w:val="18"/>
      <w:szCs w:val="18"/>
    </w:rPr>
  </w:style>
  <w:style w:type="paragraph" w:styleId="Header">
    <w:name w:val="header"/>
    <w:basedOn w:val="Normal"/>
    <w:link w:val="HeaderChar"/>
    <w:uiPriority w:val="99"/>
    <w:unhideWhenUsed/>
    <w:rsid w:val="00971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136"/>
    <w:rPr>
      <w:rFonts w:ascii="Trebuchet MS" w:hAnsi="Trebuchet MS"/>
      <w:sz w:val="20"/>
    </w:rPr>
  </w:style>
  <w:style w:type="paragraph" w:styleId="Footer">
    <w:name w:val="footer"/>
    <w:basedOn w:val="Normal"/>
    <w:link w:val="FooterChar"/>
    <w:uiPriority w:val="99"/>
    <w:unhideWhenUsed/>
    <w:rsid w:val="00971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136"/>
    <w:rPr>
      <w:rFonts w:ascii="Trebuchet MS" w:hAnsi="Trebuchet MS"/>
      <w:sz w:val="20"/>
    </w:rPr>
  </w:style>
  <w:style w:type="character" w:styleId="Hyperlink">
    <w:name w:val="Hyperlink"/>
    <w:basedOn w:val="DefaultParagraphFont"/>
    <w:uiPriority w:val="99"/>
    <w:unhideWhenUsed/>
    <w:rsid w:val="00971136"/>
    <w:rPr>
      <w:color w:val="62CAE3" w:themeColor="hyperlink"/>
      <w:u w:val="single"/>
    </w:rPr>
  </w:style>
  <w:style w:type="paragraph" w:styleId="Revision">
    <w:name w:val="Revision"/>
    <w:hidden/>
    <w:uiPriority w:val="99"/>
    <w:semiHidden/>
    <w:rsid w:val="00FA5ED0"/>
    <w:pPr>
      <w:spacing w:after="0" w:line="240" w:lineRule="auto"/>
    </w:pPr>
    <w:rPr>
      <w:rFonts w:ascii="Trebuchet MS" w:hAnsi="Trebuchet MS"/>
      <w:sz w:val="20"/>
    </w:rPr>
  </w:style>
  <w:style w:type="table" w:customStyle="1" w:styleId="TableGrid0">
    <w:name w:val="TableGrid"/>
    <w:rsid w:val="003D62A5"/>
    <w:pPr>
      <w:spacing w:after="0" w:line="240" w:lineRule="auto"/>
    </w:pPr>
    <w:rPr>
      <w:rFonts w:eastAsia="Times New Roman"/>
      <w:lang w:val="en-ZA" w:eastAsia="en-ZA"/>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D31EF9"/>
    <w:pPr>
      <w:spacing w:after="0" w:line="240" w:lineRule="auto"/>
    </w:pPr>
    <w:rPr>
      <w:szCs w:val="20"/>
    </w:rPr>
  </w:style>
  <w:style w:type="character" w:customStyle="1" w:styleId="FootnoteTextChar">
    <w:name w:val="Footnote Text Char"/>
    <w:basedOn w:val="DefaultParagraphFont"/>
    <w:link w:val="FootnoteText"/>
    <w:uiPriority w:val="99"/>
    <w:semiHidden/>
    <w:rsid w:val="00D31EF9"/>
    <w:rPr>
      <w:rFonts w:ascii="Trebuchet MS" w:hAnsi="Trebuchet MS"/>
      <w:sz w:val="20"/>
      <w:szCs w:val="20"/>
    </w:rPr>
  </w:style>
  <w:style w:type="character" w:styleId="FootnoteReference">
    <w:name w:val="footnote reference"/>
    <w:basedOn w:val="DefaultParagraphFont"/>
    <w:uiPriority w:val="99"/>
    <w:semiHidden/>
    <w:unhideWhenUsed/>
    <w:rsid w:val="00D31EF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1D8"/>
    <w:rPr>
      <w:rFonts w:ascii="Trebuchet MS" w:hAnsi="Trebuchet MS"/>
      <w:sz w:val="20"/>
    </w:rPr>
  </w:style>
  <w:style w:type="paragraph" w:styleId="Heading1">
    <w:name w:val="heading 1"/>
    <w:basedOn w:val="Normal"/>
    <w:next w:val="Normal"/>
    <w:link w:val="Heading1Char"/>
    <w:autoRedefine/>
    <w:uiPriority w:val="9"/>
    <w:qFormat/>
    <w:rsid w:val="007C51D8"/>
    <w:pPr>
      <w:keepNext/>
      <w:keepLines/>
      <w:spacing w:before="240" w:after="0"/>
      <w:outlineLvl w:val="0"/>
    </w:pPr>
    <w:rPr>
      <w:rFonts w:asciiTheme="majorHAnsi" w:eastAsiaTheme="majorEastAsia" w:hAnsiTheme="majorHAnsi" w:cstheme="majorBidi"/>
      <w:color w:val="B60E28" w:themeColor="accent1" w:themeShade="BF"/>
      <w:sz w:val="32"/>
      <w:szCs w:val="32"/>
    </w:rPr>
  </w:style>
  <w:style w:type="paragraph" w:styleId="Heading2">
    <w:name w:val="heading 2"/>
    <w:aliases w:val="~SubHeading"/>
    <w:basedOn w:val="Normal"/>
    <w:next w:val="Normal"/>
    <w:link w:val="Heading2Char"/>
    <w:autoRedefine/>
    <w:uiPriority w:val="9"/>
    <w:unhideWhenUsed/>
    <w:qFormat/>
    <w:rsid w:val="00DC0A79"/>
    <w:pPr>
      <w:keepNext/>
      <w:keepLines/>
      <w:spacing w:before="40" w:after="0"/>
      <w:ind w:hanging="57"/>
      <w:outlineLvl w:val="1"/>
    </w:pPr>
    <w:rPr>
      <w:rFonts w:eastAsiaTheme="majorEastAsia" w:cstheme="majorBidi"/>
      <w:color w:val="B60E28" w:themeColor="accent1" w:themeShade="BF"/>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51D8"/>
    <w:pPr>
      <w:spacing w:after="0" w:line="240" w:lineRule="auto"/>
    </w:pPr>
    <w:rPr>
      <w:rFonts w:ascii="Trebuchet MS" w:hAnsi="Trebuchet MS"/>
      <w:sz w:val="20"/>
    </w:rPr>
  </w:style>
  <w:style w:type="paragraph" w:customStyle="1" w:styleId="BDOHeading1">
    <w:name w:val="BDO Heading 1"/>
    <w:basedOn w:val="Normal"/>
    <w:next w:val="NormalIndent"/>
    <w:link w:val="BDOHeading1Char"/>
    <w:autoRedefine/>
    <w:uiPriority w:val="10"/>
    <w:qFormat/>
    <w:rsid w:val="007C51D8"/>
    <w:pPr>
      <w:numPr>
        <w:numId w:val="1"/>
      </w:numPr>
    </w:pPr>
  </w:style>
  <w:style w:type="character" w:customStyle="1" w:styleId="BDOHeading1Char">
    <w:name w:val="BDO Heading 1 Char"/>
    <w:basedOn w:val="DefaultParagraphFont"/>
    <w:link w:val="BDOHeading1"/>
    <w:uiPriority w:val="10"/>
    <w:rsid w:val="007C51D8"/>
    <w:rPr>
      <w:rFonts w:ascii="Trebuchet MS" w:hAnsi="Trebuchet MS"/>
      <w:sz w:val="20"/>
    </w:rPr>
  </w:style>
  <w:style w:type="paragraph" w:styleId="NormalIndent">
    <w:name w:val="Normal Indent"/>
    <w:basedOn w:val="Normal"/>
    <w:uiPriority w:val="99"/>
    <w:semiHidden/>
    <w:unhideWhenUsed/>
    <w:rsid w:val="00E50C33"/>
    <w:pPr>
      <w:ind w:left="720"/>
    </w:pPr>
  </w:style>
  <w:style w:type="paragraph" w:customStyle="1" w:styleId="BDOHeading2">
    <w:name w:val="BDO Heading 2"/>
    <w:basedOn w:val="Normal"/>
    <w:next w:val="NormalIndent"/>
    <w:link w:val="BDOHeading2Char"/>
    <w:autoRedefine/>
    <w:uiPriority w:val="10"/>
    <w:qFormat/>
    <w:rsid w:val="007C51D8"/>
    <w:pPr>
      <w:numPr>
        <w:numId w:val="2"/>
      </w:numPr>
    </w:pPr>
  </w:style>
  <w:style w:type="character" w:customStyle="1" w:styleId="BDOHeading2Char">
    <w:name w:val="BDO Heading 2 Char"/>
    <w:basedOn w:val="DefaultParagraphFont"/>
    <w:link w:val="BDOHeading2"/>
    <w:uiPriority w:val="10"/>
    <w:rsid w:val="007C51D8"/>
    <w:rPr>
      <w:rFonts w:ascii="Trebuchet MS" w:hAnsi="Trebuchet MS"/>
      <w:sz w:val="20"/>
    </w:rPr>
  </w:style>
  <w:style w:type="paragraph" w:customStyle="1" w:styleId="BDOHeading3">
    <w:name w:val="BDO Heading 3"/>
    <w:basedOn w:val="Normal"/>
    <w:next w:val="NormalIndent"/>
    <w:link w:val="BDOHeading3Char"/>
    <w:autoRedefine/>
    <w:uiPriority w:val="10"/>
    <w:qFormat/>
    <w:rsid w:val="007C51D8"/>
    <w:pPr>
      <w:numPr>
        <w:numId w:val="3"/>
      </w:numPr>
    </w:pPr>
  </w:style>
  <w:style w:type="character" w:customStyle="1" w:styleId="BDOHeading3Char">
    <w:name w:val="BDO Heading 3 Char"/>
    <w:basedOn w:val="DefaultParagraphFont"/>
    <w:link w:val="BDOHeading3"/>
    <w:uiPriority w:val="10"/>
    <w:rsid w:val="007C51D8"/>
    <w:rPr>
      <w:rFonts w:ascii="Trebuchet MS" w:hAnsi="Trebuchet MS"/>
      <w:sz w:val="20"/>
    </w:rPr>
  </w:style>
  <w:style w:type="paragraph" w:customStyle="1" w:styleId="BDOHeading4">
    <w:name w:val="BDO Heading 4"/>
    <w:basedOn w:val="BDOHeading3"/>
    <w:link w:val="BDOHeading4Char"/>
    <w:autoRedefine/>
    <w:uiPriority w:val="10"/>
    <w:qFormat/>
    <w:rsid w:val="007C51D8"/>
    <w:pPr>
      <w:numPr>
        <w:numId w:val="4"/>
      </w:numPr>
    </w:pPr>
  </w:style>
  <w:style w:type="character" w:customStyle="1" w:styleId="BDOHeading4Char">
    <w:name w:val="BDO Heading 4 Char"/>
    <w:basedOn w:val="BDOHeading3Char"/>
    <w:link w:val="BDOHeading4"/>
    <w:uiPriority w:val="10"/>
    <w:rsid w:val="007C51D8"/>
    <w:rPr>
      <w:rFonts w:ascii="Trebuchet MS" w:hAnsi="Trebuchet MS"/>
      <w:sz w:val="20"/>
    </w:rPr>
  </w:style>
  <w:style w:type="paragraph" w:customStyle="1" w:styleId="BDOHeading5">
    <w:name w:val="BDO Heading 5"/>
    <w:basedOn w:val="NoSpacing"/>
    <w:link w:val="BDOHeading5Char"/>
    <w:autoRedefine/>
    <w:uiPriority w:val="10"/>
    <w:qFormat/>
    <w:rsid w:val="007C51D8"/>
    <w:pPr>
      <w:numPr>
        <w:numId w:val="5"/>
      </w:numPr>
    </w:pPr>
  </w:style>
  <w:style w:type="character" w:customStyle="1" w:styleId="BDOHeading5Char">
    <w:name w:val="BDO Heading 5 Char"/>
    <w:basedOn w:val="BDOHeading4Char"/>
    <w:link w:val="BDOHeading5"/>
    <w:uiPriority w:val="10"/>
    <w:rsid w:val="007C51D8"/>
    <w:rPr>
      <w:rFonts w:ascii="Trebuchet MS" w:hAnsi="Trebuchet MS"/>
      <w:sz w:val="20"/>
    </w:rPr>
  </w:style>
  <w:style w:type="character" w:customStyle="1" w:styleId="Heading1Char">
    <w:name w:val="Heading 1 Char"/>
    <w:basedOn w:val="DefaultParagraphFont"/>
    <w:link w:val="Heading1"/>
    <w:uiPriority w:val="9"/>
    <w:rsid w:val="007C51D8"/>
    <w:rPr>
      <w:rFonts w:asciiTheme="majorHAnsi" w:eastAsiaTheme="majorEastAsia" w:hAnsiTheme="majorHAnsi" w:cstheme="majorBidi"/>
      <w:color w:val="B60E28" w:themeColor="accent1" w:themeShade="BF"/>
      <w:sz w:val="32"/>
      <w:szCs w:val="32"/>
    </w:rPr>
  </w:style>
  <w:style w:type="character" w:customStyle="1" w:styleId="Heading2Char">
    <w:name w:val="Heading 2 Char"/>
    <w:aliases w:val="~SubHeading Char"/>
    <w:basedOn w:val="DefaultParagraphFont"/>
    <w:link w:val="Heading2"/>
    <w:uiPriority w:val="9"/>
    <w:rsid w:val="00DC0A79"/>
    <w:rPr>
      <w:rFonts w:ascii="Trebuchet MS" w:eastAsiaTheme="majorEastAsia" w:hAnsi="Trebuchet MS" w:cstheme="majorBidi"/>
      <w:color w:val="B60E28" w:themeColor="accent1" w:themeShade="BF"/>
      <w:sz w:val="20"/>
      <w:szCs w:val="26"/>
      <w:lang w:eastAsia="en-GB"/>
    </w:rPr>
  </w:style>
  <w:style w:type="paragraph" w:customStyle="1" w:styleId="NumHeading">
    <w:name w:val="~NumHeading"/>
    <w:basedOn w:val="Heading1"/>
    <w:next w:val="Heading2"/>
    <w:qFormat/>
    <w:rsid w:val="002807CE"/>
    <w:pPr>
      <w:keepNext w:val="0"/>
      <w:keepLines w:val="0"/>
      <w:pageBreakBefore/>
      <w:numPr>
        <w:numId w:val="11"/>
      </w:numPr>
      <w:spacing w:before="0" w:line="264" w:lineRule="auto"/>
    </w:pPr>
    <w:rPr>
      <w:rFonts w:ascii="Trebuchet MS" w:hAnsi="Trebuchet MS"/>
      <w:b/>
      <w:bCs/>
      <w:caps/>
      <w:color w:val="ED1A3B" w:themeColor="accent1"/>
      <w:kern w:val="16"/>
      <w:sz w:val="56"/>
      <w:szCs w:val="28"/>
      <w:lang w:eastAsia="en-GB"/>
    </w:rPr>
  </w:style>
  <w:style w:type="paragraph" w:customStyle="1" w:styleId="NumBodyText">
    <w:name w:val="~NumBodyText"/>
    <w:basedOn w:val="Normal"/>
    <w:link w:val="NumBodyTextChar"/>
    <w:qFormat/>
    <w:rsid w:val="002807CE"/>
    <w:pPr>
      <w:numPr>
        <w:ilvl w:val="1"/>
        <w:numId w:val="11"/>
      </w:numPr>
      <w:spacing w:after="120" w:line="264" w:lineRule="auto"/>
    </w:pPr>
    <w:rPr>
      <w:rFonts w:eastAsia="Times New Roman" w:cs="Times New Roman"/>
      <w:color w:val="685040"/>
      <w:kern w:val="16"/>
      <w:sz w:val="18"/>
      <w:szCs w:val="24"/>
      <w:lang w:eastAsia="en-GB"/>
    </w:rPr>
  </w:style>
  <w:style w:type="character" w:customStyle="1" w:styleId="NumBodyTextChar">
    <w:name w:val="~NumBodyText Char"/>
    <w:basedOn w:val="DefaultParagraphFont"/>
    <w:link w:val="NumBodyText"/>
    <w:rsid w:val="002807CE"/>
    <w:rPr>
      <w:rFonts w:ascii="Trebuchet MS" w:eastAsia="Times New Roman" w:hAnsi="Trebuchet MS" w:cs="Times New Roman"/>
      <w:color w:val="685040"/>
      <w:kern w:val="16"/>
      <w:sz w:val="18"/>
      <w:szCs w:val="24"/>
      <w:lang w:eastAsia="en-GB"/>
    </w:rPr>
  </w:style>
  <w:style w:type="paragraph" w:customStyle="1" w:styleId="BodyText">
    <w:name w:val="~BodyText"/>
    <w:basedOn w:val="Normal"/>
    <w:link w:val="BodyTextChar"/>
    <w:qFormat/>
    <w:rsid w:val="00D5592A"/>
    <w:pPr>
      <w:spacing w:after="120" w:line="264" w:lineRule="auto"/>
    </w:pPr>
    <w:rPr>
      <w:rFonts w:eastAsia="Times New Roman" w:cs="Times New Roman"/>
      <w:color w:val="685040"/>
      <w:kern w:val="16"/>
      <w:sz w:val="18"/>
      <w:szCs w:val="24"/>
      <w:lang w:eastAsia="en-GB"/>
    </w:rPr>
  </w:style>
  <w:style w:type="character" w:customStyle="1" w:styleId="BodyTextChar">
    <w:name w:val="~BodyText Char"/>
    <w:basedOn w:val="DefaultParagraphFont"/>
    <w:link w:val="BodyText"/>
    <w:rsid w:val="00D5592A"/>
    <w:rPr>
      <w:rFonts w:ascii="Trebuchet MS" w:eastAsia="Times New Roman" w:hAnsi="Trebuchet MS" w:cs="Times New Roman"/>
      <w:color w:val="685040"/>
      <w:kern w:val="16"/>
      <w:sz w:val="18"/>
      <w:szCs w:val="24"/>
      <w:lang w:eastAsia="en-GB"/>
    </w:rPr>
  </w:style>
  <w:style w:type="table" w:customStyle="1" w:styleId="TableGrid3">
    <w:name w:val="Table Grid3"/>
    <w:basedOn w:val="TableNormal"/>
    <w:next w:val="TableGrid"/>
    <w:uiPriority w:val="39"/>
    <w:rsid w:val="00D5592A"/>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D55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1660"/>
    <w:pPr>
      <w:ind w:left="720"/>
      <w:contextualSpacing/>
    </w:pPr>
  </w:style>
  <w:style w:type="character" w:styleId="CommentReference">
    <w:name w:val="annotation reference"/>
    <w:basedOn w:val="DefaultParagraphFont"/>
    <w:uiPriority w:val="99"/>
    <w:semiHidden/>
    <w:unhideWhenUsed/>
    <w:rsid w:val="00AA309B"/>
    <w:rPr>
      <w:sz w:val="16"/>
      <w:szCs w:val="16"/>
    </w:rPr>
  </w:style>
  <w:style w:type="paragraph" w:styleId="CommentText">
    <w:name w:val="annotation text"/>
    <w:basedOn w:val="Normal"/>
    <w:link w:val="CommentTextChar"/>
    <w:uiPriority w:val="99"/>
    <w:semiHidden/>
    <w:unhideWhenUsed/>
    <w:rsid w:val="00AA309B"/>
    <w:pPr>
      <w:spacing w:line="240" w:lineRule="auto"/>
    </w:pPr>
    <w:rPr>
      <w:szCs w:val="20"/>
    </w:rPr>
  </w:style>
  <w:style w:type="character" w:customStyle="1" w:styleId="CommentTextChar">
    <w:name w:val="Comment Text Char"/>
    <w:basedOn w:val="DefaultParagraphFont"/>
    <w:link w:val="CommentText"/>
    <w:uiPriority w:val="99"/>
    <w:semiHidden/>
    <w:rsid w:val="00AA309B"/>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AA309B"/>
    <w:rPr>
      <w:b/>
      <w:bCs/>
    </w:rPr>
  </w:style>
  <w:style w:type="character" w:customStyle="1" w:styleId="CommentSubjectChar">
    <w:name w:val="Comment Subject Char"/>
    <w:basedOn w:val="CommentTextChar"/>
    <w:link w:val="CommentSubject"/>
    <w:uiPriority w:val="99"/>
    <w:semiHidden/>
    <w:rsid w:val="00AA309B"/>
    <w:rPr>
      <w:rFonts w:ascii="Trebuchet MS" w:hAnsi="Trebuchet MS"/>
      <w:b/>
      <w:bCs/>
      <w:sz w:val="20"/>
      <w:szCs w:val="20"/>
    </w:rPr>
  </w:style>
  <w:style w:type="paragraph" w:styleId="BalloonText">
    <w:name w:val="Balloon Text"/>
    <w:basedOn w:val="Normal"/>
    <w:link w:val="BalloonTextChar"/>
    <w:uiPriority w:val="99"/>
    <w:semiHidden/>
    <w:unhideWhenUsed/>
    <w:rsid w:val="00AA3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09B"/>
    <w:rPr>
      <w:rFonts w:ascii="Segoe UI" w:hAnsi="Segoe UI" w:cs="Segoe UI"/>
      <w:sz w:val="18"/>
      <w:szCs w:val="18"/>
    </w:rPr>
  </w:style>
  <w:style w:type="paragraph" w:styleId="Header">
    <w:name w:val="header"/>
    <w:basedOn w:val="Normal"/>
    <w:link w:val="HeaderChar"/>
    <w:uiPriority w:val="99"/>
    <w:unhideWhenUsed/>
    <w:rsid w:val="00971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136"/>
    <w:rPr>
      <w:rFonts w:ascii="Trebuchet MS" w:hAnsi="Trebuchet MS"/>
      <w:sz w:val="20"/>
    </w:rPr>
  </w:style>
  <w:style w:type="paragraph" w:styleId="Footer">
    <w:name w:val="footer"/>
    <w:basedOn w:val="Normal"/>
    <w:link w:val="FooterChar"/>
    <w:uiPriority w:val="99"/>
    <w:unhideWhenUsed/>
    <w:rsid w:val="00971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136"/>
    <w:rPr>
      <w:rFonts w:ascii="Trebuchet MS" w:hAnsi="Trebuchet MS"/>
      <w:sz w:val="20"/>
    </w:rPr>
  </w:style>
  <w:style w:type="character" w:styleId="Hyperlink">
    <w:name w:val="Hyperlink"/>
    <w:basedOn w:val="DefaultParagraphFont"/>
    <w:uiPriority w:val="99"/>
    <w:unhideWhenUsed/>
    <w:rsid w:val="00971136"/>
    <w:rPr>
      <w:color w:val="62CAE3" w:themeColor="hyperlink"/>
      <w:u w:val="single"/>
    </w:rPr>
  </w:style>
  <w:style w:type="paragraph" w:styleId="Revision">
    <w:name w:val="Revision"/>
    <w:hidden/>
    <w:uiPriority w:val="99"/>
    <w:semiHidden/>
    <w:rsid w:val="00FA5ED0"/>
    <w:pPr>
      <w:spacing w:after="0" w:line="240" w:lineRule="auto"/>
    </w:pPr>
    <w:rPr>
      <w:rFonts w:ascii="Trebuchet MS" w:hAnsi="Trebuchet MS"/>
      <w:sz w:val="20"/>
    </w:rPr>
  </w:style>
  <w:style w:type="table" w:customStyle="1" w:styleId="TableGrid0">
    <w:name w:val="TableGrid"/>
    <w:rsid w:val="003D62A5"/>
    <w:pPr>
      <w:spacing w:after="0" w:line="240" w:lineRule="auto"/>
    </w:pPr>
    <w:rPr>
      <w:rFonts w:eastAsia="Times New Roman"/>
      <w:lang w:val="en-ZA" w:eastAsia="en-ZA"/>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D31EF9"/>
    <w:pPr>
      <w:spacing w:after="0" w:line="240" w:lineRule="auto"/>
    </w:pPr>
    <w:rPr>
      <w:szCs w:val="20"/>
    </w:rPr>
  </w:style>
  <w:style w:type="character" w:customStyle="1" w:styleId="FootnoteTextChar">
    <w:name w:val="Footnote Text Char"/>
    <w:basedOn w:val="DefaultParagraphFont"/>
    <w:link w:val="FootnoteText"/>
    <w:uiPriority w:val="99"/>
    <w:semiHidden/>
    <w:rsid w:val="00D31EF9"/>
    <w:rPr>
      <w:rFonts w:ascii="Trebuchet MS" w:hAnsi="Trebuchet MS"/>
      <w:sz w:val="20"/>
      <w:szCs w:val="20"/>
    </w:rPr>
  </w:style>
  <w:style w:type="character" w:styleId="FootnoteReference">
    <w:name w:val="footnote reference"/>
    <w:basedOn w:val="DefaultParagraphFont"/>
    <w:uiPriority w:val="99"/>
    <w:semiHidden/>
    <w:unhideWhenUsed/>
    <w:rsid w:val="00D31E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5413">
      <w:bodyDiv w:val="1"/>
      <w:marLeft w:val="0"/>
      <w:marRight w:val="0"/>
      <w:marTop w:val="0"/>
      <w:marBottom w:val="0"/>
      <w:divBdr>
        <w:top w:val="none" w:sz="0" w:space="0" w:color="auto"/>
        <w:left w:val="none" w:sz="0" w:space="0" w:color="auto"/>
        <w:bottom w:val="none" w:sz="0" w:space="0" w:color="auto"/>
        <w:right w:val="none" w:sz="0" w:space="0" w:color="auto"/>
      </w:divBdr>
    </w:div>
    <w:div w:id="187527466">
      <w:bodyDiv w:val="1"/>
      <w:marLeft w:val="0"/>
      <w:marRight w:val="0"/>
      <w:marTop w:val="0"/>
      <w:marBottom w:val="0"/>
      <w:divBdr>
        <w:top w:val="none" w:sz="0" w:space="0" w:color="auto"/>
        <w:left w:val="none" w:sz="0" w:space="0" w:color="auto"/>
        <w:bottom w:val="none" w:sz="0" w:space="0" w:color="auto"/>
        <w:right w:val="none" w:sz="0" w:space="0" w:color="auto"/>
      </w:divBdr>
    </w:div>
    <w:div w:id="986282560">
      <w:bodyDiv w:val="1"/>
      <w:marLeft w:val="0"/>
      <w:marRight w:val="0"/>
      <w:marTop w:val="0"/>
      <w:marBottom w:val="0"/>
      <w:divBdr>
        <w:top w:val="none" w:sz="0" w:space="0" w:color="auto"/>
        <w:left w:val="none" w:sz="0" w:space="0" w:color="auto"/>
        <w:bottom w:val="none" w:sz="0" w:space="0" w:color="auto"/>
        <w:right w:val="none" w:sz="0" w:space="0" w:color="auto"/>
      </w:divBdr>
    </w:div>
    <w:div w:id="989015146">
      <w:bodyDiv w:val="1"/>
      <w:marLeft w:val="0"/>
      <w:marRight w:val="0"/>
      <w:marTop w:val="0"/>
      <w:marBottom w:val="0"/>
      <w:divBdr>
        <w:top w:val="none" w:sz="0" w:space="0" w:color="auto"/>
        <w:left w:val="none" w:sz="0" w:space="0" w:color="auto"/>
        <w:bottom w:val="none" w:sz="0" w:space="0" w:color="auto"/>
        <w:right w:val="none" w:sz="0" w:space="0" w:color="auto"/>
      </w:divBdr>
    </w:div>
    <w:div w:id="1060324632">
      <w:bodyDiv w:val="1"/>
      <w:marLeft w:val="0"/>
      <w:marRight w:val="0"/>
      <w:marTop w:val="0"/>
      <w:marBottom w:val="0"/>
      <w:divBdr>
        <w:top w:val="none" w:sz="0" w:space="0" w:color="auto"/>
        <w:left w:val="none" w:sz="0" w:space="0" w:color="auto"/>
        <w:bottom w:val="none" w:sz="0" w:space="0" w:color="auto"/>
        <w:right w:val="none" w:sz="0" w:space="0" w:color="auto"/>
      </w:divBdr>
    </w:div>
    <w:div w:id="1210384585">
      <w:bodyDiv w:val="1"/>
      <w:marLeft w:val="0"/>
      <w:marRight w:val="0"/>
      <w:marTop w:val="0"/>
      <w:marBottom w:val="0"/>
      <w:divBdr>
        <w:top w:val="none" w:sz="0" w:space="0" w:color="auto"/>
        <w:left w:val="none" w:sz="0" w:space="0" w:color="auto"/>
        <w:bottom w:val="none" w:sz="0" w:space="0" w:color="auto"/>
        <w:right w:val="none" w:sz="0" w:space="0" w:color="auto"/>
      </w:divBdr>
    </w:div>
    <w:div w:id="1251548616">
      <w:bodyDiv w:val="1"/>
      <w:marLeft w:val="0"/>
      <w:marRight w:val="0"/>
      <w:marTop w:val="0"/>
      <w:marBottom w:val="0"/>
      <w:divBdr>
        <w:top w:val="none" w:sz="0" w:space="0" w:color="auto"/>
        <w:left w:val="none" w:sz="0" w:space="0" w:color="auto"/>
        <w:bottom w:val="none" w:sz="0" w:space="0" w:color="auto"/>
        <w:right w:val="none" w:sz="0" w:space="0" w:color="auto"/>
      </w:divBdr>
    </w:div>
    <w:div w:id="1763336742">
      <w:bodyDiv w:val="1"/>
      <w:marLeft w:val="0"/>
      <w:marRight w:val="0"/>
      <w:marTop w:val="0"/>
      <w:marBottom w:val="0"/>
      <w:divBdr>
        <w:top w:val="none" w:sz="0" w:space="0" w:color="auto"/>
        <w:left w:val="none" w:sz="0" w:space="0" w:color="auto"/>
        <w:bottom w:val="none" w:sz="0" w:space="0" w:color="auto"/>
        <w:right w:val="none" w:sz="0" w:space="0" w:color="auto"/>
      </w:divBdr>
    </w:div>
    <w:div w:id="1879321415">
      <w:bodyDiv w:val="1"/>
      <w:marLeft w:val="0"/>
      <w:marRight w:val="0"/>
      <w:marTop w:val="0"/>
      <w:marBottom w:val="0"/>
      <w:divBdr>
        <w:top w:val="none" w:sz="0" w:space="0" w:color="auto"/>
        <w:left w:val="none" w:sz="0" w:space="0" w:color="auto"/>
        <w:bottom w:val="none" w:sz="0" w:space="0" w:color="auto"/>
        <w:right w:val="none" w:sz="0" w:space="0" w:color="auto"/>
      </w:divBdr>
    </w:div>
    <w:div w:id="206879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hyperlink" Target="mailto:leon@incubationinstitut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mailto:t.shava@bedco.org.ls"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mailto:leon@incubationinstitu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mailto:leon@incubationinstitue.co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QuickStyle" Target="diagrams/quickStyle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502E6D-E7C9-457C-B87E-8A06EEE9BC67}"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7F2C4335-EEFE-4819-BB00-DD29863C3158}">
      <dgm:prSet phldrT="[Text]"/>
      <dgm:spPr/>
      <dgm:t>
        <a:bodyPr/>
        <a:lstStyle/>
        <a:p>
          <a:r>
            <a:rPr lang="en-US"/>
            <a:t>1. BDSP Training Information Session </a:t>
          </a:r>
        </a:p>
      </dgm:t>
    </dgm:pt>
    <dgm:pt modelId="{10733B46-BB78-4272-B7EC-54178B8A74A8}" type="parTrans" cxnId="{EB583C6A-4837-48CE-8FED-D8CB00F4D819}">
      <dgm:prSet/>
      <dgm:spPr/>
      <dgm:t>
        <a:bodyPr/>
        <a:lstStyle/>
        <a:p>
          <a:endParaRPr lang="en-US"/>
        </a:p>
      </dgm:t>
    </dgm:pt>
    <dgm:pt modelId="{C4632149-9BE1-40C5-9A82-6DC5C09058E9}" type="sibTrans" cxnId="{EB583C6A-4837-48CE-8FED-D8CB00F4D819}">
      <dgm:prSet/>
      <dgm:spPr/>
      <dgm:t>
        <a:bodyPr/>
        <a:lstStyle/>
        <a:p>
          <a:endParaRPr lang="en-US"/>
        </a:p>
      </dgm:t>
    </dgm:pt>
    <dgm:pt modelId="{C2655116-6E64-4C51-B648-C0ED07EC5FFA}">
      <dgm:prSet phldrT="[Text]"/>
      <dgm:spPr/>
      <dgm:t>
        <a:bodyPr/>
        <a:lstStyle/>
        <a:p>
          <a:r>
            <a:rPr lang="en-US"/>
            <a:t>2. Call for Applications</a:t>
          </a:r>
        </a:p>
      </dgm:t>
    </dgm:pt>
    <dgm:pt modelId="{943D13E3-5DF1-4683-A8B8-77C1DD2673EF}" type="parTrans" cxnId="{B9AE689D-E381-4245-AEBE-8DB20E5422AB}">
      <dgm:prSet/>
      <dgm:spPr/>
      <dgm:t>
        <a:bodyPr/>
        <a:lstStyle/>
        <a:p>
          <a:endParaRPr lang="en-US"/>
        </a:p>
      </dgm:t>
    </dgm:pt>
    <dgm:pt modelId="{5E0B3259-7DF5-457E-8ABE-7A3C055796DB}" type="sibTrans" cxnId="{B9AE689D-E381-4245-AEBE-8DB20E5422AB}">
      <dgm:prSet/>
      <dgm:spPr/>
      <dgm:t>
        <a:bodyPr/>
        <a:lstStyle/>
        <a:p>
          <a:endParaRPr lang="en-US"/>
        </a:p>
      </dgm:t>
    </dgm:pt>
    <dgm:pt modelId="{8BA2A4BA-31C5-45E9-B616-696560554410}">
      <dgm:prSet/>
      <dgm:spPr/>
      <dgm:t>
        <a:bodyPr/>
        <a:lstStyle/>
        <a:p>
          <a:r>
            <a:rPr lang="en-US"/>
            <a:t>7. TRAINING MODULE 1:  How to Develop a BDS Business Model</a:t>
          </a:r>
        </a:p>
      </dgm:t>
    </dgm:pt>
    <dgm:pt modelId="{6DD68517-2EBF-4ADB-9862-64583197413D}" type="parTrans" cxnId="{E15F4D23-10E0-4EF1-9F8A-A2FD67F3B849}">
      <dgm:prSet/>
      <dgm:spPr/>
      <dgm:t>
        <a:bodyPr/>
        <a:lstStyle/>
        <a:p>
          <a:endParaRPr lang="en-US"/>
        </a:p>
      </dgm:t>
    </dgm:pt>
    <dgm:pt modelId="{04E06BB0-894C-4B66-8443-6012CA1A368D}" type="sibTrans" cxnId="{E15F4D23-10E0-4EF1-9F8A-A2FD67F3B849}">
      <dgm:prSet/>
      <dgm:spPr/>
      <dgm:t>
        <a:bodyPr/>
        <a:lstStyle/>
        <a:p>
          <a:endParaRPr lang="en-US"/>
        </a:p>
      </dgm:t>
    </dgm:pt>
    <dgm:pt modelId="{6591E7DF-E93E-49CD-903A-9AE7BD160665}">
      <dgm:prSet/>
      <dgm:spPr/>
      <dgm:t>
        <a:bodyPr/>
        <a:lstStyle/>
        <a:p>
          <a:r>
            <a:rPr lang="en-US"/>
            <a:t>5. Selection of 20 BDPSs</a:t>
          </a:r>
        </a:p>
      </dgm:t>
    </dgm:pt>
    <dgm:pt modelId="{FA215C69-81B1-453D-A738-8A5423109ED6}" type="parTrans" cxnId="{C94D697B-9A3C-429C-8280-6E971C8A88CD}">
      <dgm:prSet/>
      <dgm:spPr/>
      <dgm:t>
        <a:bodyPr/>
        <a:lstStyle/>
        <a:p>
          <a:endParaRPr lang="en-US"/>
        </a:p>
      </dgm:t>
    </dgm:pt>
    <dgm:pt modelId="{9BC2B2CA-C1AB-41B8-8A28-C78358E1E624}" type="sibTrans" cxnId="{C94D697B-9A3C-429C-8280-6E971C8A88CD}">
      <dgm:prSet/>
      <dgm:spPr/>
      <dgm:t>
        <a:bodyPr/>
        <a:lstStyle/>
        <a:p>
          <a:endParaRPr lang="en-US"/>
        </a:p>
      </dgm:t>
    </dgm:pt>
    <dgm:pt modelId="{C7416202-C4FE-4CAD-96EB-0DABD19627B5}">
      <dgm:prSet/>
      <dgm:spPr/>
      <dgm:t>
        <a:bodyPr/>
        <a:lstStyle/>
        <a:p>
          <a:r>
            <a:rPr lang="en-US"/>
            <a:t>8. TRAINING MODULE 2: Technical ToT Training</a:t>
          </a:r>
        </a:p>
      </dgm:t>
    </dgm:pt>
    <dgm:pt modelId="{B3EF8861-37D2-4D6B-B982-D4C49E7647C7}" type="parTrans" cxnId="{DB424FD1-9624-4A1B-BA51-742FB1635BC7}">
      <dgm:prSet/>
      <dgm:spPr/>
      <dgm:t>
        <a:bodyPr/>
        <a:lstStyle/>
        <a:p>
          <a:endParaRPr lang="en-US"/>
        </a:p>
      </dgm:t>
    </dgm:pt>
    <dgm:pt modelId="{78AF9DD4-7C1F-41B8-962A-2C854AC615A2}" type="sibTrans" cxnId="{DB424FD1-9624-4A1B-BA51-742FB1635BC7}">
      <dgm:prSet/>
      <dgm:spPr/>
      <dgm:t>
        <a:bodyPr/>
        <a:lstStyle/>
        <a:p>
          <a:endParaRPr lang="en-US"/>
        </a:p>
      </dgm:t>
    </dgm:pt>
    <dgm:pt modelId="{2416FD96-B13D-403C-AE77-3940A85AC14B}">
      <dgm:prSet/>
      <dgm:spPr/>
      <dgm:t>
        <a:bodyPr/>
        <a:lstStyle/>
        <a:p>
          <a:r>
            <a:rPr lang="en-US"/>
            <a:t>9. TRAINING MODULE 3: Performance Monitoring</a:t>
          </a:r>
        </a:p>
      </dgm:t>
    </dgm:pt>
    <dgm:pt modelId="{F72EBAB3-834A-403F-AC6D-F409BF24367A}" type="parTrans" cxnId="{A6616DDA-3BB6-497A-9422-2D17A5E4DE8D}">
      <dgm:prSet/>
      <dgm:spPr/>
      <dgm:t>
        <a:bodyPr/>
        <a:lstStyle/>
        <a:p>
          <a:endParaRPr lang="en-US"/>
        </a:p>
      </dgm:t>
    </dgm:pt>
    <dgm:pt modelId="{8F87065C-A47F-4350-8028-0E58AA8F8FBB}" type="sibTrans" cxnId="{A6616DDA-3BB6-497A-9422-2D17A5E4DE8D}">
      <dgm:prSet/>
      <dgm:spPr/>
      <dgm:t>
        <a:bodyPr/>
        <a:lstStyle/>
        <a:p>
          <a:endParaRPr lang="en-US"/>
        </a:p>
      </dgm:t>
    </dgm:pt>
    <dgm:pt modelId="{5BACFCEE-06D2-48ED-99BE-9B1CABD0CFED}">
      <dgm:prSet/>
      <dgm:spPr/>
      <dgm:t>
        <a:bodyPr/>
        <a:lstStyle/>
        <a:p>
          <a:r>
            <a:rPr lang="en-US"/>
            <a:t>10. TRAINING MODULE 4: Networking</a:t>
          </a:r>
        </a:p>
      </dgm:t>
    </dgm:pt>
    <dgm:pt modelId="{865060A9-5110-4ED2-8012-C2EBB9BBA014}" type="parTrans" cxnId="{FC7A0F9D-09BA-4D92-BCFE-1216D1503125}">
      <dgm:prSet/>
      <dgm:spPr/>
      <dgm:t>
        <a:bodyPr/>
        <a:lstStyle/>
        <a:p>
          <a:endParaRPr lang="en-US"/>
        </a:p>
      </dgm:t>
    </dgm:pt>
    <dgm:pt modelId="{AB3EDDA5-D788-4EC0-BED5-AD27A0ED50CE}" type="sibTrans" cxnId="{FC7A0F9D-09BA-4D92-BCFE-1216D1503125}">
      <dgm:prSet/>
      <dgm:spPr/>
      <dgm:t>
        <a:bodyPr/>
        <a:lstStyle/>
        <a:p>
          <a:endParaRPr lang="en-US"/>
        </a:p>
      </dgm:t>
    </dgm:pt>
    <dgm:pt modelId="{D16917D5-9416-4EB8-93F5-BFED9078C7F8}">
      <dgm:prSet/>
      <dgm:spPr/>
      <dgm:t>
        <a:bodyPr/>
        <a:lstStyle/>
        <a:p>
          <a:r>
            <a:rPr lang="en-US"/>
            <a:t>4. Screening and Evaluation of Applications</a:t>
          </a:r>
        </a:p>
      </dgm:t>
    </dgm:pt>
    <dgm:pt modelId="{F5930515-39B3-4896-B236-8D94DE17DAE1}" type="parTrans" cxnId="{27F93F47-11C5-4A91-BD41-D15AD308D259}">
      <dgm:prSet/>
      <dgm:spPr/>
      <dgm:t>
        <a:bodyPr/>
        <a:lstStyle/>
        <a:p>
          <a:endParaRPr lang="en-US"/>
        </a:p>
      </dgm:t>
    </dgm:pt>
    <dgm:pt modelId="{4D8791BB-9C73-4002-A9C8-DB7C7D5B2CE7}" type="sibTrans" cxnId="{27F93F47-11C5-4A91-BD41-D15AD308D259}">
      <dgm:prSet/>
      <dgm:spPr/>
      <dgm:t>
        <a:bodyPr/>
        <a:lstStyle/>
        <a:p>
          <a:endParaRPr lang="en-US"/>
        </a:p>
      </dgm:t>
    </dgm:pt>
    <dgm:pt modelId="{AD4B9E16-3327-4A10-8A7F-ED4E8F451315}">
      <dgm:prSet/>
      <dgm:spPr/>
      <dgm:t>
        <a:bodyPr/>
        <a:lstStyle/>
        <a:p>
          <a:r>
            <a:rPr lang="en-US"/>
            <a:t>3. Receive Applications</a:t>
          </a:r>
        </a:p>
      </dgm:t>
    </dgm:pt>
    <dgm:pt modelId="{B68DBD41-21EC-41B2-908A-9FFA57E30EB1}" type="parTrans" cxnId="{5A517D32-816C-40AE-B386-5952B0435382}">
      <dgm:prSet/>
      <dgm:spPr/>
      <dgm:t>
        <a:bodyPr/>
        <a:lstStyle/>
        <a:p>
          <a:endParaRPr lang="en-ZA"/>
        </a:p>
      </dgm:t>
    </dgm:pt>
    <dgm:pt modelId="{B38FF12D-6F6F-4CF5-9F46-4C8E48A6682D}" type="sibTrans" cxnId="{5A517D32-816C-40AE-B386-5952B0435382}">
      <dgm:prSet/>
      <dgm:spPr/>
      <dgm:t>
        <a:bodyPr/>
        <a:lstStyle/>
        <a:p>
          <a:endParaRPr lang="en-US"/>
        </a:p>
      </dgm:t>
    </dgm:pt>
    <dgm:pt modelId="{FF976DF1-256B-4AFF-8A62-60D8CD1CDC43}">
      <dgm:prSet/>
      <dgm:spPr/>
      <dgm:t>
        <a:bodyPr/>
        <a:lstStyle/>
        <a:p>
          <a:r>
            <a:rPr lang="en-US"/>
            <a:t>11. Training Aftercare</a:t>
          </a:r>
        </a:p>
      </dgm:t>
    </dgm:pt>
    <dgm:pt modelId="{A9A529C8-C4E9-467D-A955-2D7739BA6CFC}" type="parTrans" cxnId="{0AE241FD-3902-4436-B2C4-4074F114B5B9}">
      <dgm:prSet/>
      <dgm:spPr/>
      <dgm:t>
        <a:bodyPr/>
        <a:lstStyle/>
        <a:p>
          <a:endParaRPr lang="en-US"/>
        </a:p>
      </dgm:t>
    </dgm:pt>
    <dgm:pt modelId="{F2D69E36-8B8F-4804-851B-62297318E95B}" type="sibTrans" cxnId="{0AE241FD-3902-4436-B2C4-4074F114B5B9}">
      <dgm:prSet/>
      <dgm:spPr/>
      <dgm:t>
        <a:bodyPr/>
        <a:lstStyle/>
        <a:p>
          <a:endParaRPr lang="en-US"/>
        </a:p>
      </dgm:t>
    </dgm:pt>
    <dgm:pt modelId="{08F448AE-81BD-4FE2-9767-A58C85BD640A}">
      <dgm:prSet/>
      <dgm:spPr/>
      <dgm:t>
        <a:bodyPr/>
        <a:lstStyle/>
        <a:p>
          <a:r>
            <a:rPr lang="en-US"/>
            <a:t>6. Selected BDSP Induction Session</a:t>
          </a:r>
        </a:p>
      </dgm:t>
    </dgm:pt>
    <dgm:pt modelId="{4613C7DD-6EA1-40B4-8D4E-AF7B153470D4}" type="parTrans" cxnId="{111EDA85-4027-4746-8DBC-3CBAD2B7D275}">
      <dgm:prSet/>
      <dgm:spPr/>
      <dgm:t>
        <a:bodyPr/>
        <a:lstStyle/>
        <a:p>
          <a:endParaRPr lang="en-US"/>
        </a:p>
      </dgm:t>
    </dgm:pt>
    <dgm:pt modelId="{BB49216C-DF5B-4529-8B50-95F0534D29BC}" type="sibTrans" cxnId="{111EDA85-4027-4746-8DBC-3CBAD2B7D275}">
      <dgm:prSet/>
      <dgm:spPr/>
      <dgm:t>
        <a:bodyPr/>
        <a:lstStyle/>
        <a:p>
          <a:endParaRPr lang="en-US"/>
        </a:p>
      </dgm:t>
    </dgm:pt>
    <dgm:pt modelId="{05F225CC-B1AE-4562-B9B0-27C2E2A84C81}" type="pres">
      <dgm:prSet presAssocID="{7C502E6D-E7C9-457C-B87E-8A06EEE9BC67}" presName="diagram" presStyleCnt="0">
        <dgm:presLayoutVars>
          <dgm:dir/>
          <dgm:resizeHandles val="exact"/>
        </dgm:presLayoutVars>
      </dgm:prSet>
      <dgm:spPr/>
      <dgm:t>
        <a:bodyPr/>
        <a:lstStyle/>
        <a:p>
          <a:endParaRPr lang="en-US"/>
        </a:p>
      </dgm:t>
    </dgm:pt>
    <dgm:pt modelId="{9D5F92C6-4BDC-4111-AB46-B40080FF676C}" type="pres">
      <dgm:prSet presAssocID="{7F2C4335-EEFE-4819-BB00-DD29863C3158}" presName="node" presStyleLbl="node1" presStyleIdx="0" presStyleCnt="11">
        <dgm:presLayoutVars>
          <dgm:bulletEnabled val="1"/>
        </dgm:presLayoutVars>
      </dgm:prSet>
      <dgm:spPr/>
      <dgm:t>
        <a:bodyPr/>
        <a:lstStyle/>
        <a:p>
          <a:endParaRPr lang="en-US"/>
        </a:p>
      </dgm:t>
    </dgm:pt>
    <dgm:pt modelId="{60C42524-D522-4AFD-8C62-846F4F5A0E4F}" type="pres">
      <dgm:prSet presAssocID="{C4632149-9BE1-40C5-9A82-6DC5C09058E9}" presName="sibTrans" presStyleLbl="sibTrans2D1" presStyleIdx="0" presStyleCnt="10"/>
      <dgm:spPr/>
      <dgm:t>
        <a:bodyPr/>
        <a:lstStyle/>
        <a:p>
          <a:endParaRPr lang="en-US"/>
        </a:p>
      </dgm:t>
    </dgm:pt>
    <dgm:pt modelId="{CB0C0745-70E6-4461-98B2-61C3F72741A1}" type="pres">
      <dgm:prSet presAssocID="{C4632149-9BE1-40C5-9A82-6DC5C09058E9}" presName="connectorText" presStyleLbl="sibTrans2D1" presStyleIdx="0" presStyleCnt="10"/>
      <dgm:spPr/>
      <dgm:t>
        <a:bodyPr/>
        <a:lstStyle/>
        <a:p>
          <a:endParaRPr lang="en-US"/>
        </a:p>
      </dgm:t>
    </dgm:pt>
    <dgm:pt modelId="{17034172-3BFB-4BF4-82DF-05A37515BC96}" type="pres">
      <dgm:prSet presAssocID="{C2655116-6E64-4C51-B648-C0ED07EC5FFA}" presName="node" presStyleLbl="node1" presStyleIdx="1" presStyleCnt="11">
        <dgm:presLayoutVars>
          <dgm:bulletEnabled val="1"/>
        </dgm:presLayoutVars>
      </dgm:prSet>
      <dgm:spPr/>
      <dgm:t>
        <a:bodyPr/>
        <a:lstStyle/>
        <a:p>
          <a:endParaRPr lang="en-US"/>
        </a:p>
      </dgm:t>
    </dgm:pt>
    <dgm:pt modelId="{F374EB7C-89C5-4D0C-B85E-AC05A7B6D720}" type="pres">
      <dgm:prSet presAssocID="{5E0B3259-7DF5-457E-8ABE-7A3C055796DB}" presName="sibTrans" presStyleLbl="sibTrans2D1" presStyleIdx="1" presStyleCnt="10"/>
      <dgm:spPr/>
      <dgm:t>
        <a:bodyPr/>
        <a:lstStyle/>
        <a:p>
          <a:endParaRPr lang="en-US"/>
        </a:p>
      </dgm:t>
    </dgm:pt>
    <dgm:pt modelId="{551A11F0-1707-4B4A-9AAC-CD3671CA197E}" type="pres">
      <dgm:prSet presAssocID="{5E0B3259-7DF5-457E-8ABE-7A3C055796DB}" presName="connectorText" presStyleLbl="sibTrans2D1" presStyleIdx="1" presStyleCnt="10"/>
      <dgm:spPr/>
      <dgm:t>
        <a:bodyPr/>
        <a:lstStyle/>
        <a:p>
          <a:endParaRPr lang="en-US"/>
        </a:p>
      </dgm:t>
    </dgm:pt>
    <dgm:pt modelId="{C6E68049-8217-4468-857B-3940EA122D60}" type="pres">
      <dgm:prSet presAssocID="{AD4B9E16-3327-4A10-8A7F-ED4E8F451315}" presName="node" presStyleLbl="node1" presStyleIdx="2" presStyleCnt="11">
        <dgm:presLayoutVars>
          <dgm:bulletEnabled val="1"/>
        </dgm:presLayoutVars>
      </dgm:prSet>
      <dgm:spPr/>
      <dgm:t>
        <a:bodyPr/>
        <a:lstStyle/>
        <a:p>
          <a:endParaRPr lang="en-US"/>
        </a:p>
      </dgm:t>
    </dgm:pt>
    <dgm:pt modelId="{59B3BA95-BC3C-4D86-83CE-817E6059F5CC}" type="pres">
      <dgm:prSet presAssocID="{B38FF12D-6F6F-4CF5-9F46-4C8E48A6682D}" presName="sibTrans" presStyleLbl="sibTrans2D1" presStyleIdx="2" presStyleCnt="10"/>
      <dgm:spPr/>
      <dgm:t>
        <a:bodyPr/>
        <a:lstStyle/>
        <a:p>
          <a:endParaRPr lang="en-US"/>
        </a:p>
      </dgm:t>
    </dgm:pt>
    <dgm:pt modelId="{7F1ABEEB-FD7D-47AB-8D7F-E70E04327FD3}" type="pres">
      <dgm:prSet presAssocID="{B38FF12D-6F6F-4CF5-9F46-4C8E48A6682D}" presName="connectorText" presStyleLbl="sibTrans2D1" presStyleIdx="2" presStyleCnt="10"/>
      <dgm:spPr/>
      <dgm:t>
        <a:bodyPr/>
        <a:lstStyle/>
        <a:p>
          <a:endParaRPr lang="en-US"/>
        </a:p>
      </dgm:t>
    </dgm:pt>
    <dgm:pt modelId="{EAE4FC38-59E8-44B7-9727-BEE2FCC7814D}" type="pres">
      <dgm:prSet presAssocID="{D16917D5-9416-4EB8-93F5-BFED9078C7F8}" presName="node" presStyleLbl="node1" presStyleIdx="3" presStyleCnt="11">
        <dgm:presLayoutVars>
          <dgm:bulletEnabled val="1"/>
        </dgm:presLayoutVars>
      </dgm:prSet>
      <dgm:spPr/>
      <dgm:t>
        <a:bodyPr/>
        <a:lstStyle/>
        <a:p>
          <a:endParaRPr lang="en-US"/>
        </a:p>
      </dgm:t>
    </dgm:pt>
    <dgm:pt modelId="{518F0294-B758-48A5-8E30-74F70DA45460}" type="pres">
      <dgm:prSet presAssocID="{4D8791BB-9C73-4002-A9C8-DB7C7D5B2CE7}" presName="sibTrans" presStyleLbl="sibTrans2D1" presStyleIdx="3" presStyleCnt="10"/>
      <dgm:spPr/>
      <dgm:t>
        <a:bodyPr/>
        <a:lstStyle/>
        <a:p>
          <a:endParaRPr lang="en-US"/>
        </a:p>
      </dgm:t>
    </dgm:pt>
    <dgm:pt modelId="{47BFB651-8172-4430-A603-7E95B1BBD3C8}" type="pres">
      <dgm:prSet presAssocID="{4D8791BB-9C73-4002-A9C8-DB7C7D5B2CE7}" presName="connectorText" presStyleLbl="sibTrans2D1" presStyleIdx="3" presStyleCnt="10"/>
      <dgm:spPr/>
      <dgm:t>
        <a:bodyPr/>
        <a:lstStyle/>
        <a:p>
          <a:endParaRPr lang="en-US"/>
        </a:p>
      </dgm:t>
    </dgm:pt>
    <dgm:pt modelId="{69DEAF43-F8F6-4F75-A6C0-9752D73C07B2}" type="pres">
      <dgm:prSet presAssocID="{6591E7DF-E93E-49CD-903A-9AE7BD160665}" presName="node" presStyleLbl="node1" presStyleIdx="4" presStyleCnt="11">
        <dgm:presLayoutVars>
          <dgm:bulletEnabled val="1"/>
        </dgm:presLayoutVars>
      </dgm:prSet>
      <dgm:spPr/>
      <dgm:t>
        <a:bodyPr/>
        <a:lstStyle/>
        <a:p>
          <a:endParaRPr lang="en-US"/>
        </a:p>
      </dgm:t>
    </dgm:pt>
    <dgm:pt modelId="{C7DDF6FA-54A5-4498-957D-12DD9122F2BC}" type="pres">
      <dgm:prSet presAssocID="{9BC2B2CA-C1AB-41B8-8A28-C78358E1E624}" presName="sibTrans" presStyleLbl="sibTrans2D1" presStyleIdx="4" presStyleCnt="10"/>
      <dgm:spPr/>
      <dgm:t>
        <a:bodyPr/>
        <a:lstStyle/>
        <a:p>
          <a:endParaRPr lang="en-US"/>
        </a:p>
      </dgm:t>
    </dgm:pt>
    <dgm:pt modelId="{3842E52B-D07F-445A-BEA3-0147FFAD767C}" type="pres">
      <dgm:prSet presAssocID="{9BC2B2CA-C1AB-41B8-8A28-C78358E1E624}" presName="connectorText" presStyleLbl="sibTrans2D1" presStyleIdx="4" presStyleCnt="10"/>
      <dgm:spPr/>
      <dgm:t>
        <a:bodyPr/>
        <a:lstStyle/>
        <a:p>
          <a:endParaRPr lang="en-US"/>
        </a:p>
      </dgm:t>
    </dgm:pt>
    <dgm:pt modelId="{8FDF3231-71FB-4D31-89EA-5AFA0F2F3DA7}" type="pres">
      <dgm:prSet presAssocID="{08F448AE-81BD-4FE2-9767-A58C85BD640A}" presName="node" presStyleLbl="node1" presStyleIdx="5" presStyleCnt="11">
        <dgm:presLayoutVars>
          <dgm:bulletEnabled val="1"/>
        </dgm:presLayoutVars>
      </dgm:prSet>
      <dgm:spPr/>
      <dgm:t>
        <a:bodyPr/>
        <a:lstStyle/>
        <a:p>
          <a:endParaRPr lang="en-US"/>
        </a:p>
      </dgm:t>
    </dgm:pt>
    <dgm:pt modelId="{874DE433-DFFF-41E1-A312-3C08E65B11FC}" type="pres">
      <dgm:prSet presAssocID="{BB49216C-DF5B-4529-8B50-95F0534D29BC}" presName="sibTrans" presStyleLbl="sibTrans2D1" presStyleIdx="5" presStyleCnt="10"/>
      <dgm:spPr/>
      <dgm:t>
        <a:bodyPr/>
        <a:lstStyle/>
        <a:p>
          <a:endParaRPr lang="en-US"/>
        </a:p>
      </dgm:t>
    </dgm:pt>
    <dgm:pt modelId="{B571CBC2-D9C6-42E4-BE68-DE94262A29BE}" type="pres">
      <dgm:prSet presAssocID="{BB49216C-DF5B-4529-8B50-95F0534D29BC}" presName="connectorText" presStyleLbl="sibTrans2D1" presStyleIdx="5" presStyleCnt="10"/>
      <dgm:spPr/>
      <dgm:t>
        <a:bodyPr/>
        <a:lstStyle/>
        <a:p>
          <a:endParaRPr lang="en-US"/>
        </a:p>
      </dgm:t>
    </dgm:pt>
    <dgm:pt modelId="{C211B21B-29B9-4C55-9135-554732601187}" type="pres">
      <dgm:prSet presAssocID="{8BA2A4BA-31C5-45E9-B616-696560554410}" presName="node" presStyleLbl="node1" presStyleIdx="6" presStyleCnt="11">
        <dgm:presLayoutVars>
          <dgm:bulletEnabled val="1"/>
        </dgm:presLayoutVars>
      </dgm:prSet>
      <dgm:spPr/>
      <dgm:t>
        <a:bodyPr/>
        <a:lstStyle/>
        <a:p>
          <a:endParaRPr lang="en-US"/>
        </a:p>
      </dgm:t>
    </dgm:pt>
    <dgm:pt modelId="{0079A1CC-F873-4827-A4CF-685006C06B80}" type="pres">
      <dgm:prSet presAssocID="{04E06BB0-894C-4B66-8443-6012CA1A368D}" presName="sibTrans" presStyleLbl="sibTrans2D1" presStyleIdx="6" presStyleCnt="10"/>
      <dgm:spPr/>
      <dgm:t>
        <a:bodyPr/>
        <a:lstStyle/>
        <a:p>
          <a:endParaRPr lang="en-US"/>
        </a:p>
      </dgm:t>
    </dgm:pt>
    <dgm:pt modelId="{FD5B73C4-0FD2-42FC-B318-CDB705229FF0}" type="pres">
      <dgm:prSet presAssocID="{04E06BB0-894C-4B66-8443-6012CA1A368D}" presName="connectorText" presStyleLbl="sibTrans2D1" presStyleIdx="6" presStyleCnt="10"/>
      <dgm:spPr/>
      <dgm:t>
        <a:bodyPr/>
        <a:lstStyle/>
        <a:p>
          <a:endParaRPr lang="en-US"/>
        </a:p>
      </dgm:t>
    </dgm:pt>
    <dgm:pt modelId="{5EFD6973-0D28-4D84-BEC9-DD3738574857}" type="pres">
      <dgm:prSet presAssocID="{C7416202-C4FE-4CAD-96EB-0DABD19627B5}" presName="node" presStyleLbl="node1" presStyleIdx="7" presStyleCnt="11">
        <dgm:presLayoutVars>
          <dgm:bulletEnabled val="1"/>
        </dgm:presLayoutVars>
      </dgm:prSet>
      <dgm:spPr/>
      <dgm:t>
        <a:bodyPr/>
        <a:lstStyle/>
        <a:p>
          <a:endParaRPr lang="en-US"/>
        </a:p>
      </dgm:t>
    </dgm:pt>
    <dgm:pt modelId="{212B6DE7-1247-4AC5-B06D-EE9C8E17AFD0}" type="pres">
      <dgm:prSet presAssocID="{78AF9DD4-7C1F-41B8-962A-2C854AC615A2}" presName="sibTrans" presStyleLbl="sibTrans2D1" presStyleIdx="7" presStyleCnt="10"/>
      <dgm:spPr/>
      <dgm:t>
        <a:bodyPr/>
        <a:lstStyle/>
        <a:p>
          <a:endParaRPr lang="en-US"/>
        </a:p>
      </dgm:t>
    </dgm:pt>
    <dgm:pt modelId="{E2663BE0-4BE3-4012-AA87-CDE7698F158D}" type="pres">
      <dgm:prSet presAssocID="{78AF9DD4-7C1F-41B8-962A-2C854AC615A2}" presName="connectorText" presStyleLbl="sibTrans2D1" presStyleIdx="7" presStyleCnt="10"/>
      <dgm:spPr/>
      <dgm:t>
        <a:bodyPr/>
        <a:lstStyle/>
        <a:p>
          <a:endParaRPr lang="en-US"/>
        </a:p>
      </dgm:t>
    </dgm:pt>
    <dgm:pt modelId="{78314B12-0EF1-44BE-BEA5-85016342E681}" type="pres">
      <dgm:prSet presAssocID="{2416FD96-B13D-403C-AE77-3940A85AC14B}" presName="node" presStyleLbl="node1" presStyleIdx="8" presStyleCnt="11">
        <dgm:presLayoutVars>
          <dgm:bulletEnabled val="1"/>
        </dgm:presLayoutVars>
      </dgm:prSet>
      <dgm:spPr/>
      <dgm:t>
        <a:bodyPr/>
        <a:lstStyle/>
        <a:p>
          <a:endParaRPr lang="en-US"/>
        </a:p>
      </dgm:t>
    </dgm:pt>
    <dgm:pt modelId="{4DE12C47-7378-4250-9328-A090436695B7}" type="pres">
      <dgm:prSet presAssocID="{8F87065C-A47F-4350-8028-0E58AA8F8FBB}" presName="sibTrans" presStyleLbl="sibTrans2D1" presStyleIdx="8" presStyleCnt="10"/>
      <dgm:spPr/>
      <dgm:t>
        <a:bodyPr/>
        <a:lstStyle/>
        <a:p>
          <a:endParaRPr lang="en-US"/>
        </a:p>
      </dgm:t>
    </dgm:pt>
    <dgm:pt modelId="{8269B715-E4E4-4D51-B164-7EB723EFFFB2}" type="pres">
      <dgm:prSet presAssocID="{8F87065C-A47F-4350-8028-0E58AA8F8FBB}" presName="connectorText" presStyleLbl="sibTrans2D1" presStyleIdx="8" presStyleCnt="10"/>
      <dgm:spPr/>
      <dgm:t>
        <a:bodyPr/>
        <a:lstStyle/>
        <a:p>
          <a:endParaRPr lang="en-US"/>
        </a:p>
      </dgm:t>
    </dgm:pt>
    <dgm:pt modelId="{7BD9F1F1-8267-41C6-8E3D-A85339C42711}" type="pres">
      <dgm:prSet presAssocID="{5BACFCEE-06D2-48ED-99BE-9B1CABD0CFED}" presName="node" presStyleLbl="node1" presStyleIdx="9" presStyleCnt="11">
        <dgm:presLayoutVars>
          <dgm:bulletEnabled val="1"/>
        </dgm:presLayoutVars>
      </dgm:prSet>
      <dgm:spPr/>
      <dgm:t>
        <a:bodyPr/>
        <a:lstStyle/>
        <a:p>
          <a:endParaRPr lang="en-US"/>
        </a:p>
      </dgm:t>
    </dgm:pt>
    <dgm:pt modelId="{56610ADC-B0DF-4C05-B6F1-B50264F4487A}" type="pres">
      <dgm:prSet presAssocID="{AB3EDDA5-D788-4EC0-BED5-AD27A0ED50CE}" presName="sibTrans" presStyleLbl="sibTrans2D1" presStyleIdx="9" presStyleCnt="10"/>
      <dgm:spPr/>
      <dgm:t>
        <a:bodyPr/>
        <a:lstStyle/>
        <a:p>
          <a:endParaRPr lang="en-US"/>
        </a:p>
      </dgm:t>
    </dgm:pt>
    <dgm:pt modelId="{E51BE655-A737-43FF-82DC-B659070CEBF3}" type="pres">
      <dgm:prSet presAssocID="{AB3EDDA5-D788-4EC0-BED5-AD27A0ED50CE}" presName="connectorText" presStyleLbl="sibTrans2D1" presStyleIdx="9" presStyleCnt="10"/>
      <dgm:spPr/>
      <dgm:t>
        <a:bodyPr/>
        <a:lstStyle/>
        <a:p>
          <a:endParaRPr lang="en-US"/>
        </a:p>
      </dgm:t>
    </dgm:pt>
    <dgm:pt modelId="{B7B8CCC6-1DAD-46D1-A6F9-9D93D6806FCA}" type="pres">
      <dgm:prSet presAssocID="{FF976DF1-256B-4AFF-8A62-60D8CD1CDC43}" presName="node" presStyleLbl="node1" presStyleIdx="10" presStyleCnt="11">
        <dgm:presLayoutVars>
          <dgm:bulletEnabled val="1"/>
        </dgm:presLayoutVars>
      </dgm:prSet>
      <dgm:spPr/>
      <dgm:t>
        <a:bodyPr/>
        <a:lstStyle/>
        <a:p>
          <a:endParaRPr lang="en-US"/>
        </a:p>
      </dgm:t>
    </dgm:pt>
  </dgm:ptLst>
  <dgm:cxnLst>
    <dgm:cxn modelId="{DDE0C760-11B9-4B01-ACD4-7C87AC866412}" type="presOf" srcId="{4D8791BB-9C73-4002-A9C8-DB7C7D5B2CE7}" destId="{518F0294-B758-48A5-8E30-74F70DA45460}" srcOrd="0" destOrd="0" presId="urn:microsoft.com/office/officeart/2005/8/layout/process5"/>
    <dgm:cxn modelId="{0BA60B50-9242-4900-AEDD-67334624375D}" type="presOf" srcId="{4D8791BB-9C73-4002-A9C8-DB7C7D5B2CE7}" destId="{47BFB651-8172-4430-A603-7E95B1BBD3C8}" srcOrd="1" destOrd="0" presId="urn:microsoft.com/office/officeart/2005/8/layout/process5"/>
    <dgm:cxn modelId="{7B1BD3B9-E5C3-484F-8DBE-1A6548A7A8E8}" type="presOf" srcId="{B38FF12D-6F6F-4CF5-9F46-4C8E48A6682D}" destId="{7F1ABEEB-FD7D-47AB-8D7F-E70E04327FD3}" srcOrd="1" destOrd="0" presId="urn:microsoft.com/office/officeart/2005/8/layout/process5"/>
    <dgm:cxn modelId="{F0A97C03-8021-4D2B-A5C4-95F75A692864}" type="presOf" srcId="{7F2C4335-EEFE-4819-BB00-DD29863C3158}" destId="{9D5F92C6-4BDC-4111-AB46-B40080FF676C}" srcOrd="0" destOrd="0" presId="urn:microsoft.com/office/officeart/2005/8/layout/process5"/>
    <dgm:cxn modelId="{27F93F47-11C5-4A91-BD41-D15AD308D259}" srcId="{7C502E6D-E7C9-457C-B87E-8A06EEE9BC67}" destId="{D16917D5-9416-4EB8-93F5-BFED9078C7F8}" srcOrd="3" destOrd="0" parTransId="{F5930515-39B3-4896-B236-8D94DE17DAE1}" sibTransId="{4D8791BB-9C73-4002-A9C8-DB7C7D5B2CE7}"/>
    <dgm:cxn modelId="{CB12FFBA-D762-4F19-A254-8E45F59341A8}" type="presOf" srcId="{AB3EDDA5-D788-4EC0-BED5-AD27A0ED50CE}" destId="{56610ADC-B0DF-4C05-B6F1-B50264F4487A}" srcOrd="0" destOrd="0" presId="urn:microsoft.com/office/officeart/2005/8/layout/process5"/>
    <dgm:cxn modelId="{F7550EC4-2AAE-4197-97DF-C23AB688E06D}" type="presOf" srcId="{BB49216C-DF5B-4529-8B50-95F0534D29BC}" destId="{B571CBC2-D9C6-42E4-BE68-DE94262A29BE}" srcOrd="1" destOrd="0" presId="urn:microsoft.com/office/officeart/2005/8/layout/process5"/>
    <dgm:cxn modelId="{CA57ED5C-868E-41FC-9CE2-AF58E525F68E}" type="presOf" srcId="{9BC2B2CA-C1AB-41B8-8A28-C78358E1E624}" destId="{3842E52B-D07F-445A-BEA3-0147FFAD767C}" srcOrd="1" destOrd="0" presId="urn:microsoft.com/office/officeart/2005/8/layout/process5"/>
    <dgm:cxn modelId="{A6616DDA-3BB6-497A-9422-2D17A5E4DE8D}" srcId="{7C502E6D-E7C9-457C-B87E-8A06EEE9BC67}" destId="{2416FD96-B13D-403C-AE77-3940A85AC14B}" srcOrd="8" destOrd="0" parTransId="{F72EBAB3-834A-403F-AC6D-F409BF24367A}" sibTransId="{8F87065C-A47F-4350-8028-0E58AA8F8FBB}"/>
    <dgm:cxn modelId="{FD7AFACB-3FF6-4A6B-9DA7-7E4AAF9D8EEC}" type="presOf" srcId="{5BACFCEE-06D2-48ED-99BE-9B1CABD0CFED}" destId="{7BD9F1F1-8267-41C6-8E3D-A85339C42711}" srcOrd="0" destOrd="0" presId="urn:microsoft.com/office/officeart/2005/8/layout/process5"/>
    <dgm:cxn modelId="{5A517D32-816C-40AE-B386-5952B0435382}" srcId="{7C502E6D-E7C9-457C-B87E-8A06EEE9BC67}" destId="{AD4B9E16-3327-4A10-8A7F-ED4E8F451315}" srcOrd="2" destOrd="0" parTransId="{B68DBD41-21EC-41B2-908A-9FFA57E30EB1}" sibTransId="{B38FF12D-6F6F-4CF5-9F46-4C8E48A6682D}"/>
    <dgm:cxn modelId="{EB583C6A-4837-48CE-8FED-D8CB00F4D819}" srcId="{7C502E6D-E7C9-457C-B87E-8A06EEE9BC67}" destId="{7F2C4335-EEFE-4819-BB00-DD29863C3158}" srcOrd="0" destOrd="0" parTransId="{10733B46-BB78-4272-B7EC-54178B8A74A8}" sibTransId="{C4632149-9BE1-40C5-9A82-6DC5C09058E9}"/>
    <dgm:cxn modelId="{D0CDBCA7-3845-48D9-9964-067D1403F6DF}" type="presOf" srcId="{7C502E6D-E7C9-457C-B87E-8A06EEE9BC67}" destId="{05F225CC-B1AE-4562-B9B0-27C2E2A84C81}" srcOrd="0" destOrd="0" presId="urn:microsoft.com/office/officeart/2005/8/layout/process5"/>
    <dgm:cxn modelId="{7C329829-226B-4A00-AD7B-5B3582C23981}" type="presOf" srcId="{C7416202-C4FE-4CAD-96EB-0DABD19627B5}" destId="{5EFD6973-0D28-4D84-BEC9-DD3738574857}" srcOrd="0" destOrd="0" presId="urn:microsoft.com/office/officeart/2005/8/layout/process5"/>
    <dgm:cxn modelId="{51C28DC5-2311-4388-BA97-8F998EA5D2AF}" type="presOf" srcId="{C4632149-9BE1-40C5-9A82-6DC5C09058E9}" destId="{CB0C0745-70E6-4461-98B2-61C3F72741A1}" srcOrd="1" destOrd="0" presId="urn:microsoft.com/office/officeart/2005/8/layout/process5"/>
    <dgm:cxn modelId="{A1D507E4-2A94-4AB2-8EF3-C3290BC45451}" type="presOf" srcId="{8F87065C-A47F-4350-8028-0E58AA8F8FBB}" destId="{8269B715-E4E4-4D51-B164-7EB723EFFFB2}" srcOrd="1" destOrd="0" presId="urn:microsoft.com/office/officeart/2005/8/layout/process5"/>
    <dgm:cxn modelId="{B9AE689D-E381-4245-AEBE-8DB20E5422AB}" srcId="{7C502E6D-E7C9-457C-B87E-8A06EEE9BC67}" destId="{C2655116-6E64-4C51-B648-C0ED07EC5FFA}" srcOrd="1" destOrd="0" parTransId="{943D13E3-5DF1-4683-A8B8-77C1DD2673EF}" sibTransId="{5E0B3259-7DF5-457E-8ABE-7A3C055796DB}"/>
    <dgm:cxn modelId="{F8A8D035-1DC3-4F02-B882-D051C71A5D32}" type="presOf" srcId="{08F448AE-81BD-4FE2-9767-A58C85BD640A}" destId="{8FDF3231-71FB-4D31-89EA-5AFA0F2F3DA7}" srcOrd="0" destOrd="0" presId="urn:microsoft.com/office/officeart/2005/8/layout/process5"/>
    <dgm:cxn modelId="{FC7A0F9D-09BA-4D92-BCFE-1216D1503125}" srcId="{7C502E6D-E7C9-457C-B87E-8A06EEE9BC67}" destId="{5BACFCEE-06D2-48ED-99BE-9B1CABD0CFED}" srcOrd="9" destOrd="0" parTransId="{865060A9-5110-4ED2-8012-C2EBB9BBA014}" sibTransId="{AB3EDDA5-D788-4EC0-BED5-AD27A0ED50CE}"/>
    <dgm:cxn modelId="{E15F4D23-10E0-4EF1-9F8A-A2FD67F3B849}" srcId="{7C502E6D-E7C9-457C-B87E-8A06EEE9BC67}" destId="{8BA2A4BA-31C5-45E9-B616-696560554410}" srcOrd="6" destOrd="0" parTransId="{6DD68517-2EBF-4ADB-9862-64583197413D}" sibTransId="{04E06BB0-894C-4B66-8443-6012CA1A368D}"/>
    <dgm:cxn modelId="{B6846E19-DE97-496F-9823-66BFCE8A1A18}" type="presOf" srcId="{BB49216C-DF5B-4529-8B50-95F0534D29BC}" destId="{874DE433-DFFF-41E1-A312-3C08E65B11FC}" srcOrd="0" destOrd="0" presId="urn:microsoft.com/office/officeart/2005/8/layout/process5"/>
    <dgm:cxn modelId="{E8C552E9-4997-444F-B566-1F743AC664AA}" type="presOf" srcId="{D16917D5-9416-4EB8-93F5-BFED9078C7F8}" destId="{EAE4FC38-59E8-44B7-9727-BEE2FCC7814D}" srcOrd="0" destOrd="0" presId="urn:microsoft.com/office/officeart/2005/8/layout/process5"/>
    <dgm:cxn modelId="{B11BA381-F492-4CC2-A54F-A7CE190B290C}" type="presOf" srcId="{04E06BB0-894C-4B66-8443-6012CA1A368D}" destId="{FD5B73C4-0FD2-42FC-B318-CDB705229FF0}" srcOrd="1" destOrd="0" presId="urn:microsoft.com/office/officeart/2005/8/layout/process5"/>
    <dgm:cxn modelId="{52CEB3A0-7C79-4D4F-8675-DC8F3EE0E396}" type="presOf" srcId="{9BC2B2CA-C1AB-41B8-8A28-C78358E1E624}" destId="{C7DDF6FA-54A5-4498-957D-12DD9122F2BC}" srcOrd="0" destOrd="0" presId="urn:microsoft.com/office/officeart/2005/8/layout/process5"/>
    <dgm:cxn modelId="{4452DD04-AA37-46A9-A762-D6F855D090B1}" type="presOf" srcId="{6591E7DF-E93E-49CD-903A-9AE7BD160665}" destId="{69DEAF43-F8F6-4F75-A6C0-9752D73C07B2}" srcOrd="0" destOrd="0" presId="urn:microsoft.com/office/officeart/2005/8/layout/process5"/>
    <dgm:cxn modelId="{0815558F-DBF9-4F10-BF65-F0ABE7E45C30}" type="presOf" srcId="{B38FF12D-6F6F-4CF5-9F46-4C8E48A6682D}" destId="{59B3BA95-BC3C-4D86-83CE-817E6059F5CC}" srcOrd="0" destOrd="0" presId="urn:microsoft.com/office/officeart/2005/8/layout/process5"/>
    <dgm:cxn modelId="{9D7B7FDD-6E31-4E9A-9348-6184CEBD1781}" type="presOf" srcId="{78AF9DD4-7C1F-41B8-962A-2C854AC615A2}" destId="{E2663BE0-4BE3-4012-AA87-CDE7698F158D}" srcOrd="1" destOrd="0" presId="urn:microsoft.com/office/officeart/2005/8/layout/process5"/>
    <dgm:cxn modelId="{FA2CF06A-BDB7-420A-8D48-10C2940156FF}" type="presOf" srcId="{FF976DF1-256B-4AFF-8A62-60D8CD1CDC43}" destId="{B7B8CCC6-1DAD-46D1-A6F9-9D93D6806FCA}" srcOrd="0" destOrd="0" presId="urn:microsoft.com/office/officeart/2005/8/layout/process5"/>
    <dgm:cxn modelId="{EB336434-63DE-4D02-90B1-AAC3635BE174}" type="presOf" srcId="{8BA2A4BA-31C5-45E9-B616-696560554410}" destId="{C211B21B-29B9-4C55-9135-554732601187}" srcOrd="0" destOrd="0" presId="urn:microsoft.com/office/officeart/2005/8/layout/process5"/>
    <dgm:cxn modelId="{6B2DFF8A-ED49-4B5E-B10A-95F8DC76CBF3}" type="presOf" srcId="{AB3EDDA5-D788-4EC0-BED5-AD27A0ED50CE}" destId="{E51BE655-A737-43FF-82DC-B659070CEBF3}" srcOrd="1" destOrd="0" presId="urn:microsoft.com/office/officeart/2005/8/layout/process5"/>
    <dgm:cxn modelId="{9FD0E26B-0D9C-4BC0-A5DC-4FE9383E3E56}" type="presOf" srcId="{C4632149-9BE1-40C5-9A82-6DC5C09058E9}" destId="{60C42524-D522-4AFD-8C62-846F4F5A0E4F}" srcOrd="0" destOrd="0" presId="urn:microsoft.com/office/officeart/2005/8/layout/process5"/>
    <dgm:cxn modelId="{712F8112-69B0-406C-8CC0-871B2E925DEF}" type="presOf" srcId="{78AF9DD4-7C1F-41B8-962A-2C854AC615A2}" destId="{212B6DE7-1247-4AC5-B06D-EE9C8E17AFD0}" srcOrd="0" destOrd="0" presId="urn:microsoft.com/office/officeart/2005/8/layout/process5"/>
    <dgm:cxn modelId="{3DC46469-5698-4580-B736-738DC34235E5}" type="presOf" srcId="{04E06BB0-894C-4B66-8443-6012CA1A368D}" destId="{0079A1CC-F873-4827-A4CF-685006C06B80}" srcOrd="0" destOrd="0" presId="urn:microsoft.com/office/officeart/2005/8/layout/process5"/>
    <dgm:cxn modelId="{9A657C6D-E8FA-4CC8-8D3B-29BCF1581C5C}" type="presOf" srcId="{5E0B3259-7DF5-457E-8ABE-7A3C055796DB}" destId="{551A11F0-1707-4B4A-9AAC-CD3671CA197E}" srcOrd="1" destOrd="0" presId="urn:microsoft.com/office/officeart/2005/8/layout/process5"/>
    <dgm:cxn modelId="{DC19A21F-5CC2-4B7E-B166-2EA5F61AA895}" type="presOf" srcId="{5E0B3259-7DF5-457E-8ABE-7A3C055796DB}" destId="{F374EB7C-89C5-4D0C-B85E-AC05A7B6D720}" srcOrd="0" destOrd="0" presId="urn:microsoft.com/office/officeart/2005/8/layout/process5"/>
    <dgm:cxn modelId="{C94D697B-9A3C-429C-8280-6E971C8A88CD}" srcId="{7C502E6D-E7C9-457C-B87E-8A06EEE9BC67}" destId="{6591E7DF-E93E-49CD-903A-9AE7BD160665}" srcOrd="4" destOrd="0" parTransId="{FA215C69-81B1-453D-A738-8A5423109ED6}" sibTransId="{9BC2B2CA-C1AB-41B8-8A28-C78358E1E624}"/>
    <dgm:cxn modelId="{842A6EFE-4D42-44EE-ADB6-CA31305DD213}" type="presOf" srcId="{AD4B9E16-3327-4A10-8A7F-ED4E8F451315}" destId="{C6E68049-8217-4468-857B-3940EA122D60}" srcOrd="0" destOrd="0" presId="urn:microsoft.com/office/officeart/2005/8/layout/process5"/>
    <dgm:cxn modelId="{0AE241FD-3902-4436-B2C4-4074F114B5B9}" srcId="{7C502E6D-E7C9-457C-B87E-8A06EEE9BC67}" destId="{FF976DF1-256B-4AFF-8A62-60D8CD1CDC43}" srcOrd="10" destOrd="0" parTransId="{A9A529C8-C4E9-467D-A955-2D7739BA6CFC}" sibTransId="{F2D69E36-8B8F-4804-851B-62297318E95B}"/>
    <dgm:cxn modelId="{30E7EC9C-C1A2-4983-B033-15EC20E3FB62}" type="presOf" srcId="{2416FD96-B13D-403C-AE77-3940A85AC14B}" destId="{78314B12-0EF1-44BE-BEA5-85016342E681}" srcOrd="0" destOrd="0" presId="urn:microsoft.com/office/officeart/2005/8/layout/process5"/>
    <dgm:cxn modelId="{DB424FD1-9624-4A1B-BA51-742FB1635BC7}" srcId="{7C502E6D-E7C9-457C-B87E-8A06EEE9BC67}" destId="{C7416202-C4FE-4CAD-96EB-0DABD19627B5}" srcOrd="7" destOrd="0" parTransId="{B3EF8861-37D2-4D6B-B982-D4C49E7647C7}" sibTransId="{78AF9DD4-7C1F-41B8-962A-2C854AC615A2}"/>
    <dgm:cxn modelId="{111EDA85-4027-4746-8DBC-3CBAD2B7D275}" srcId="{7C502E6D-E7C9-457C-B87E-8A06EEE9BC67}" destId="{08F448AE-81BD-4FE2-9767-A58C85BD640A}" srcOrd="5" destOrd="0" parTransId="{4613C7DD-6EA1-40B4-8D4E-AF7B153470D4}" sibTransId="{BB49216C-DF5B-4529-8B50-95F0534D29BC}"/>
    <dgm:cxn modelId="{E8C22842-766C-4960-9ED1-8F44BF0428CA}" type="presOf" srcId="{8F87065C-A47F-4350-8028-0E58AA8F8FBB}" destId="{4DE12C47-7378-4250-9328-A090436695B7}" srcOrd="0" destOrd="0" presId="urn:microsoft.com/office/officeart/2005/8/layout/process5"/>
    <dgm:cxn modelId="{653ABC2A-EEB1-424C-8B6D-03800022ED81}" type="presOf" srcId="{C2655116-6E64-4C51-B648-C0ED07EC5FFA}" destId="{17034172-3BFB-4BF4-82DF-05A37515BC96}" srcOrd="0" destOrd="0" presId="urn:microsoft.com/office/officeart/2005/8/layout/process5"/>
    <dgm:cxn modelId="{42B13992-C73D-4579-8099-D20A6D770BFB}" type="presParOf" srcId="{05F225CC-B1AE-4562-B9B0-27C2E2A84C81}" destId="{9D5F92C6-4BDC-4111-AB46-B40080FF676C}" srcOrd="0" destOrd="0" presId="urn:microsoft.com/office/officeart/2005/8/layout/process5"/>
    <dgm:cxn modelId="{273BB678-814D-4619-ADAA-BD530B03B5C5}" type="presParOf" srcId="{05F225CC-B1AE-4562-B9B0-27C2E2A84C81}" destId="{60C42524-D522-4AFD-8C62-846F4F5A0E4F}" srcOrd="1" destOrd="0" presId="urn:microsoft.com/office/officeart/2005/8/layout/process5"/>
    <dgm:cxn modelId="{05E6115A-B147-4331-B914-8F25A8B1DD89}" type="presParOf" srcId="{60C42524-D522-4AFD-8C62-846F4F5A0E4F}" destId="{CB0C0745-70E6-4461-98B2-61C3F72741A1}" srcOrd="0" destOrd="0" presId="urn:microsoft.com/office/officeart/2005/8/layout/process5"/>
    <dgm:cxn modelId="{5640CE24-5706-4693-96DE-32A9967EF078}" type="presParOf" srcId="{05F225CC-B1AE-4562-B9B0-27C2E2A84C81}" destId="{17034172-3BFB-4BF4-82DF-05A37515BC96}" srcOrd="2" destOrd="0" presId="urn:microsoft.com/office/officeart/2005/8/layout/process5"/>
    <dgm:cxn modelId="{3571351A-A15B-4D48-A216-B939AC446C96}" type="presParOf" srcId="{05F225CC-B1AE-4562-B9B0-27C2E2A84C81}" destId="{F374EB7C-89C5-4D0C-B85E-AC05A7B6D720}" srcOrd="3" destOrd="0" presId="urn:microsoft.com/office/officeart/2005/8/layout/process5"/>
    <dgm:cxn modelId="{4731DC1F-3614-49D0-AD14-41BD78545E14}" type="presParOf" srcId="{F374EB7C-89C5-4D0C-B85E-AC05A7B6D720}" destId="{551A11F0-1707-4B4A-9AAC-CD3671CA197E}" srcOrd="0" destOrd="0" presId="urn:microsoft.com/office/officeart/2005/8/layout/process5"/>
    <dgm:cxn modelId="{2F31582E-6659-433B-A188-FAAC6430037B}" type="presParOf" srcId="{05F225CC-B1AE-4562-B9B0-27C2E2A84C81}" destId="{C6E68049-8217-4468-857B-3940EA122D60}" srcOrd="4" destOrd="0" presId="urn:microsoft.com/office/officeart/2005/8/layout/process5"/>
    <dgm:cxn modelId="{BA3AD109-EB2D-4B3A-A9E6-FEA7949D0128}" type="presParOf" srcId="{05F225CC-B1AE-4562-B9B0-27C2E2A84C81}" destId="{59B3BA95-BC3C-4D86-83CE-817E6059F5CC}" srcOrd="5" destOrd="0" presId="urn:microsoft.com/office/officeart/2005/8/layout/process5"/>
    <dgm:cxn modelId="{3EE032CF-3DD4-4C2D-8D8D-832B226A7787}" type="presParOf" srcId="{59B3BA95-BC3C-4D86-83CE-817E6059F5CC}" destId="{7F1ABEEB-FD7D-47AB-8D7F-E70E04327FD3}" srcOrd="0" destOrd="0" presId="urn:microsoft.com/office/officeart/2005/8/layout/process5"/>
    <dgm:cxn modelId="{CFBDCB7B-E943-4C31-9A3F-26A4EF08F738}" type="presParOf" srcId="{05F225CC-B1AE-4562-B9B0-27C2E2A84C81}" destId="{EAE4FC38-59E8-44B7-9727-BEE2FCC7814D}" srcOrd="6" destOrd="0" presId="urn:microsoft.com/office/officeart/2005/8/layout/process5"/>
    <dgm:cxn modelId="{957E3D88-D8D0-46FE-8865-93B4BD091EB7}" type="presParOf" srcId="{05F225CC-B1AE-4562-B9B0-27C2E2A84C81}" destId="{518F0294-B758-48A5-8E30-74F70DA45460}" srcOrd="7" destOrd="0" presId="urn:microsoft.com/office/officeart/2005/8/layout/process5"/>
    <dgm:cxn modelId="{4BB97749-7A5D-44CD-BEF8-8EDFE312059D}" type="presParOf" srcId="{518F0294-B758-48A5-8E30-74F70DA45460}" destId="{47BFB651-8172-4430-A603-7E95B1BBD3C8}" srcOrd="0" destOrd="0" presId="urn:microsoft.com/office/officeart/2005/8/layout/process5"/>
    <dgm:cxn modelId="{A060C2F2-E5D9-4776-9183-75E5EBC2A20A}" type="presParOf" srcId="{05F225CC-B1AE-4562-B9B0-27C2E2A84C81}" destId="{69DEAF43-F8F6-4F75-A6C0-9752D73C07B2}" srcOrd="8" destOrd="0" presId="urn:microsoft.com/office/officeart/2005/8/layout/process5"/>
    <dgm:cxn modelId="{C29FAA4F-38F3-4E76-8996-1373F5CC7C88}" type="presParOf" srcId="{05F225CC-B1AE-4562-B9B0-27C2E2A84C81}" destId="{C7DDF6FA-54A5-4498-957D-12DD9122F2BC}" srcOrd="9" destOrd="0" presId="urn:microsoft.com/office/officeart/2005/8/layout/process5"/>
    <dgm:cxn modelId="{456AC204-A396-42DA-A7B5-75F0AF779E0B}" type="presParOf" srcId="{C7DDF6FA-54A5-4498-957D-12DD9122F2BC}" destId="{3842E52B-D07F-445A-BEA3-0147FFAD767C}" srcOrd="0" destOrd="0" presId="urn:microsoft.com/office/officeart/2005/8/layout/process5"/>
    <dgm:cxn modelId="{5D071E5E-BBF0-4209-B7B2-CCDC99D7703A}" type="presParOf" srcId="{05F225CC-B1AE-4562-B9B0-27C2E2A84C81}" destId="{8FDF3231-71FB-4D31-89EA-5AFA0F2F3DA7}" srcOrd="10" destOrd="0" presId="urn:microsoft.com/office/officeart/2005/8/layout/process5"/>
    <dgm:cxn modelId="{5A224649-7827-431B-938C-943E02D65A43}" type="presParOf" srcId="{05F225CC-B1AE-4562-B9B0-27C2E2A84C81}" destId="{874DE433-DFFF-41E1-A312-3C08E65B11FC}" srcOrd="11" destOrd="0" presId="urn:microsoft.com/office/officeart/2005/8/layout/process5"/>
    <dgm:cxn modelId="{2647DE04-89DB-48B8-9FD9-D8EDBC888A02}" type="presParOf" srcId="{874DE433-DFFF-41E1-A312-3C08E65B11FC}" destId="{B571CBC2-D9C6-42E4-BE68-DE94262A29BE}" srcOrd="0" destOrd="0" presId="urn:microsoft.com/office/officeart/2005/8/layout/process5"/>
    <dgm:cxn modelId="{1E85BEB1-1522-412C-9827-D98F1107A3EE}" type="presParOf" srcId="{05F225CC-B1AE-4562-B9B0-27C2E2A84C81}" destId="{C211B21B-29B9-4C55-9135-554732601187}" srcOrd="12" destOrd="0" presId="urn:microsoft.com/office/officeart/2005/8/layout/process5"/>
    <dgm:cxn modelId="{ED52CC17-0A7A-4711-8710-98501403517B}" type="presParOf" srcId="{05F225CC-B1AE-4562-B9B0-27C2E2A84C81}" destId="{0079A1CC-F873-4827-A4CF-685006C06B80}" srcOrd="13" destOrd="0" presId="urn:microsoft.com/office/officeart/2005/8/layout/process5"/>
    <dgm:cxn modelId="{408B03F4-FEA3-4963-85C8-8203F9921A35}" type="presParOf" srcId="{0079A1CC-F873-4827-A4CF-685006C06B80}" destId="{FD5B73C4-0FD2-42FC-B318-CDB705229FF0}" srcOrd="0" destOrd="0" presId="urn:microsoft.com/office/officeart/2005/8/layout/process5"/>
    <dgm:cxn modelId="{AC393382-7315-4607-BCDB-8C691A79F9B0}" type="presParOf" srcId="{05F225CC-B1AE-4562-B9B0-27C2E2A84C81}" destId="{5EFD6973-0D28-4D84-BEC9-DD3738574857}" srcOrd="14" destOrd="0" presId="urn:microsoft.com/office/officeart/2005/8/layout/process5"/>
    <dgm:cxn modelId="{8B96FCD3-4711-4D28-806F-4F91A41A4DC6}" type="presParOf" srcId="{05F225CC-B1AE-4562-B9B0-27C2E2A84C81}" destId="{212B6DE7-1247-4AC5-B06D-EE9C8E17AFD0}" srcOrd="15" destOrd="0" presId="urn:microsoft.com/office/officeart/2005/8/layout/process5"/>
    <dgm:cxn modelId="{CBA8FF14-AEED-4971-AEEC-1C9C0EAF094F}" type="presParOf" srcId="{212B6DE7-1247-4AC5-B06D-EE9C8E17AFD0}" destId="{E2663BE0-4BE3-4012-AA87-CDE7698F158D}" srcOrd="0" destOrd="0" presId="urn:microsoft.com/office/officeart/2005/8/layout/process5"/>
    <dgm:cxn modelId="{B8658116-7A07-4849-BD19-A7A5313663D9}" type="presParOf" srcId="{05F225CC-B1AE-4562-B9B0-27C2E2A84C81}" destId="{78314B12-0EF1-44BE-BEA5-85016342E681}" srcOrd="16" destOrd="0" presId="urn:microsoft.com/office/officeart/2005/8/layout/process5"/>
    <dgm:cxn modelId="{A4EB423E-A208-4514-A3FE-2FEF342C0E02}" type="presParOf" srcId="{05F225CC-B1AE-4562-B9B0-27C2E2A84C81}" destId="{4DE12C47-7378-4250-9328-A090436695B7}" srcOrd="17" destOrd="0" presId="urn:microsoft.com/office/officeart/2005/8/layout/process5"/>
    <dgm:cxn modelId="{DC259C06-9885-4713-9C01-BD9E272AF511}" type="presParOf" srcId="{4DE12C47-7378-4250-9328-A090436695B7}" destId="{8269B715-E4E4-4D51-B164-7EB723EFFFB2}" srcOrd="0" destOrd="0" presId="urn:microsoft.com/office/officeart/2005/8/layout/process5"/>
    <dgm:cxn modelId="{1BEC894B-9525-47D7-8D5D-1137E3E1BB4C}" type="presParOf" srcId="{05F225CC-B1AE-4562-B9B0-27C2E2A84C81}" destId="{7BD9F1F1-8267-41C6-8E3D-A85339C42711}" srcOrd="18" destOrd="0" presId="urn:microsoft.com/office/officeart/2005/8/layout/process5"/>
    <dgm:cxn modelId="{5CDD3A72-2D54-4D84-8894-9BC103A7F9BD}" type="presParOf" srcId="{05F225CC-B1AE-4562-B9B0-27C2E2A84C81}" destId="{56610ADC-B0DF-4C05-B6F1-B50264F4487A}" srcOrd="19" destOrd="0" presId="urn:microsoft.com/office/officeart/2005/8/layout/process5"/>
    <dgm:cxn modelId="{2E805989-0DCA-4C9E-8F8E-E645C721E0D0}" type="presParOf" srcId="{56610ADC-B0DF-4C05-B6F1-B50264F4487A}" destId="{E51BE655-A737-43FF-82DC-B659070CEBF3}" srcOrd="0" destOrd="0" presId="urn:microsoft.com/office/officeart/2005/8/layout/process5"/>
    <dgm:cxn modelId="{EFB7DCAE-FA69-4AE4-AB92-782CDAECD4B3}" type="presParOf" srcId="{05F225CC-B1AE-4562-B9B0-27C2E2A84C81}" destId="{B7B8CCC6-1DAD-46D1-A6F9-9D93D6806FCA}" srcOrd="20"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5F92C6-4BDC-4111-AB46-B40080FF676C}">
      <dsp:nvSpPr>
        <dsp:cNvPr id="0" name=""/>
        <dsp:cNvSpPr/>
      </dsp:nvSpPr>
      <dsp:spPr>
        <a:xfrm>
          <a:off x="3496" y="266860"/>
          <a:ext cx="1528760" cy="917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1. BDSP Training Information Session </a:t>
          </a:r>
        </a:p>
      </dsp:txBody>
      <dsp:txXfrm>
        <a:off x="30362" y="293726"/>
        <a:ext cx="1475028" cy="863524"/>
      </dsp:txXfrm>
    </dsp:sp>
    <dsp:sp modelId="{60C42524-D522-4AFD-8C62-846F4F5A0E4F}">
      <dsp:nvSpPr>
        <dsp:cNvPr id="0" name=""/>
        <dsp:cNvSpPr/>
      </dsp:nvSpPr>
      <dsp:spPr>
        <a:xfrm>
          <a:off x="1666788" y="535922"/>
          <a:ext cx="324097" cy="37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666788" y="611748"/>
        <a:ext cx="226868" cy="227480"/>
      </dsp:txXfrm>
    </dsp:sp>
    <dsp:sp modelId="{17034172-3BFB-4BF4-82DF-05A37515BC96}">
      <dsp:nvSpPr>
        <dsp:cNvPr id="0" name=""/>
        <dsp:cNvSpPr/>
      </dsp:nvSpPr>
      <dsp:spPr>
        <a:xfrm>
          <a:off x="2143761" y="266860"/>
          <a:ext cx="1528760" cy="917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2. Call for Applications</a:t>
          </a:r>
        </a:p>
      </dsp:txBody>
      <dsp:txXfrm>
        <a:off x="2170627" y="293726"/>
        <a:ext cx="1475028" cy="863524"/>
      </dsp:txXfrm>
    </dsp:sp>
    <dsp:sp modelId="{F374EB7C-89C5-4D0C-B85E-AC05A7B6D720}">
      <dsp:nvSpPr>
        <dsp:cNvPr id="0" name=""/>
        <dsp:cNvSpPr/>
      </dsp:nvSpPr>
      <dsp:spPr>
        <a:xfrm>
          <a:off x="3807053" y="535922"/>
          <a:ext cx="324097" cy="37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807053" y="611748"/>
        <a:ext cx="226868" cy="227480"/>
      </dsp:txXfrm>
    </dsp:sp>
    <dsp:sp modelId="{C6E68049-8217-4468-857B-3940EA122D60}">
      <dsp:nvSpPr>
        <dsp:cNvPr id="0" name=""/>
        <dsp:cNvSpPr/>
      </dsp:nvSpPr>
      <dsp:spPr>
        <a:xfrm>
          <a:off x="4284027" y="266860"/>
          <a:ext cx="1528760" cy="917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3. Receive Applications</a:t>
          </a:r>
        </a:p>
      </dsp:txBody>
      <dsp:txXfrm>
        <a:off x="4310893" y="293726"/>
        <a:ext cx="1475028" cy="863524"/>
      </dsp:txXfrm>
    </dsp:sp>
    <dsp:sp modelId="{59B3BA95-BC3C-4D86-83CE-817E6059F5CC}">
      <dsp:nvSpPr>
        <dsp:cNvPr id="0" name=""/>
        <dsp:cNvSpPr/>
      </dsp:nvSpPr>
      <dsp:spPr>
        <a:xfrm>
          <a:off x="5947319" y="535922"/>
          <a:ext cx="324097" cy="37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5947319" y="611748"/>
        <a:ext cx="226868" cy="227480"/>
      </dsp:txXfrm>
    </dsp:sp>
    <dsp:sp modelId="{EAE4FC38-59E8-44B7-9727-BEE2FCC7814D}">
      <dsp:nvSpPr>
        <dsp:cNvPr id="0" name=""/>
        <dsp:cNvSpPr/>
      </dsp:nvSpPr>
      <dsp:spPr>
        <a:xfrm>
          <a:off x="6424292" y="266860"/>
          <a:ext cx="1528760" cy="917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Screening and Evaluation of Applications</a:t>
          </a:r>
        </a:p>
      </dsp:txBody>
      <dsp:txXfrm>
        <a:off x="6451158" y="293726"/>
        <a:ext cx="1475028" cy="863524"/>
      </dsp:txXfrm>
    </dsp:sp>
    <dsp:sp modelId="{518F0294-B758-48A5-8E30-74F70DA45460}">
      <dsp:nvSpPr>
        <dsp:cNvPr id="0" name=""/>
        <dsp:cNvSpPr/>
      </dsp:nvSpPr>
      <dsp:spPr>
        <a:xfrm rot="5400000">
          <a:off x="7026624" y="1291130"/>
          <a:ext cx="324097" cy="37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7074933" y="1318648"/>
        <a:ext cx="227480" cy="226868"/>
      </dsp:txXfrm>
    </dsp:sp>
    <dsp:sp modelId="{69DEAF43-F8F6-4F75-A6C0-9752D73C07B2}">
      <dsp:nvSpPr>
        <dsp:cNvPr id="0" name=""/>
        <dsp:cNvSpPr/>
      </dsp:nvSpPr>
      <dsp:spPr>
        <a:xfrm>
          <a:off x="6424292" y="1795621"/>
          <a:ext cx="1528760" cy="917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5. Selection of 20 BDPSs</a:t>
          </a:r>
        </a:p>
      </dsp:txBody>
      <dsp:txXfrm>
        <a:off x="6451158" y="1822487"/>
        <a:ext cx="1475028" cy="863524"/>
      </dsp:txXfrm>
    </dsp:sp>
    <dsp:sp modelId="{C7DDF6FA-54A5-4498-957D-12DD9122F2BC}">
      <dsp:nvSpPr>
        <dsp:cNvPr id="0" name=""/>
        <dsp:cNvSpPr/>
      </dsp:nvSpPr>
      <dsp:spPr>
        <a:xfrm rot="10800000">
          <a:off x="5965664" y="2064683"/>
          <a:ext cx="324097" cy="37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6062893" y="2140509"/>
        <a:ext cx="226868" cy="227480"/>
      </dsp:txXfrm>
    </dsp:sp>
    <dsp:sp modelId="{8FDF3231-71FB-4D31-89EA-5AFA0F2F3DA7}">
      <dsp:nvSpPr>
        <dsp:cNvPr id="0" name=""/>
        <dsp:cNvSpPr/>
      </dsp:nvSpPr>
      <dsp:spPr>
        <a:xfrm>
          <a:off x="4284027" y="1795621"/>
          <a:ext cx="1528760" cy="917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6. Selected BDSP Induction Session</a:t>
          </a:r>
        </a:p>
      </dsp:txBody>
      <dsp:txXfrm>
        <a:off x="4310893" y="1822487"/>
        <a:ext cx="1475028" cy="863524"/>
      </dsp:txXfrm>
    </dsp:sp>
    <dsp:sp modelId="{874DE433-DFFF-41E1-A312-3C08E65B11FC}">
      <dsp:nvSpPr>
        <dsp:cNvPr id="0" name=""/>
        <dsp:cNvSpPr/>
      </dsp:nvSpPr>
      <dsp:spPr>
        <a:xfrm rot="10800000">
          <a:off x="3825398" y="2064683"/>
          <a:ext cx="324097" cy="37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3922627" y="2140509"/>
        <a:ext cx="226868" cy="227480"/>
      </dsp:txXfrm>
    </dsp:sp>
    <dsp:sp modelId="{C211B21B-29B9-4C55-9135-554732601187}">
      <dsp:nvSpPr>
        <dsp:cNvPr id="0" name=""/>
        <dsp:cNvSpPr/>
      </dsp:nvSpPr>
      <dsp:spPr>
        <a:xfrm>
          <a:off x="2143761" y="1795621"/>
          <a:ext cx="1528760" cy="917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7. TRAINING MODULE 1:  How to Develop a BDS Business Model</a:t>
          </a:r>
        </a:p>
      </dsp:txBody>
      <dsp:txXfrm>
        <a:off x="2170627" y="1822487"/>
        <a:ext cx="1475028" cy="863524"/>
      </dsp:txXfrm>
    </dsp:sp>
    <dsp:sp modelId="{0079A1CC-F873-4827-A4CF-685006C06B80}">
      <dsp:nvSpPr>
        <dsp:cNvPr id="0" name=""/>
        <dsp:cNvSpPr/>
      </dsp:nvSpPr>
      <dsp:spPr>
        <a:xfrm rot="10800000">
          <a:off x="1685133" y="2064683"/>
          <a:ext cx="324097" cy="37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1782362" y="2140509"/>
        <a:ext cx="226868" cy="227480"/>
      </dsp:txXfrm>
    </dsp:sp>
    <dsp:sp modelId="{5EFD6973-0D28-4D84-BEC9-DD3738574857}">
      <dsp:nvSpPr>
        <dsp:cNvPr id="0" name=""/>
        <dsp:cNvSpPr/>
      </dsp:nvSpPr>
      <dsp:spPr>
        <a:xfrm>
          <a:off x="3496" y="1795621"/>
          <a:ext cx="1528760" cy="917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8. TRAINING MODULE 2: Technical ToT Training</a:t>
          </a:r>
        </a:p>
      </dsp:txBody>
      <dsp:txXfrm>
        <a:off x="30362" y="1822487"/>
        <a:ext cx="1475028" cy="863524"/>
      </dsp:txXfrm>
    </dsp:sp>
    <dsp:sp modelId="{212B6DE7-1247-4AC5-B06D-EE9C8E17AFD0}">
      <dsp:nvSpPr>
        <dsp:cNvPr id="0" name=""/>
        <dsp:cNvSpPr/>
      </dsp:nvSpPr>
      <dsp:spPr>
        <a:xfrm rot="5400000">
          <a:off x="605828" y="2819891"/>
          <a:ext cx="324097" cy="37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654137" y="2847409"/>
        <a:ext cx="227480" cy="226868"/>
      </dsp:txXfrm>
    </dsp:sp>
    <dsp:sp modelId="{78314B12-0EF1-44BE-BEA5-85016342E681}">
      <dsp:nvSpPr>
        <dsp:cNvPr id="0" name=""/>
        <dsp:cNvSpPr/>
      </dsp:nvSpPr>
      <dsp:spPr>
        <a:xfrm>
          <a:off x="3496" y="3324382"/>
          <a:ext cx="1528760" cy="917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9. TRAINING MODULE 3: Performance Monitoring</a:t>
          </a:r>
        </a:p>
      </dsp:txBody>
      <dsp:txXfrm>
        <a:off x="30362" y="3351248"/>
        <a:ext cx="1475028" cy="863524"/>
      </dsp:txXfrm>
    </dsp:sp>
    <dsp:sp modelId="{4DE12C47-7378-4250-9328-A090436695B7}">
      <dsp:nvSpPr>
        <dsp:cNvPr id="0" name=""/>
        <dsp:cNvSpPr/>
      </dsp:nvSpPr>
      <dsp:spPr>
        <a:xfrm>
          <a:off x="1666788" y="3593444"/>
          <a:ext cx="324097" cy="37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666788" y="3669270"/>
        <a:ext cx="226868" cy="227480"/>
      </dsp:txXfrm>
    </dsp:sp>
    <dsp:sp modelId="{7BD9F1F1-8267-41C6-8E3D-A85339C42711}">
      <dsp:nvSpPr>
        <dsp:cNvPr id="0" name=""/>
        <dsp:cNvSpPr/>
      </dsp:nvSpPr>
      <dsp:spPr>
        <a:xfrm>
          <a:off x="2143761" y="3324382"/>
          <a:ext cx="1528760" cy="917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10. TRAINING MODULE 4: Networking</a:t>
          </a:r>
        </a:p>
      </dsp:txBody>
      <dsp:txXfrm>
        <a:off x="2170627" y="3351248"/>
        <a:ext cx="1475028" cy="863524"/>
      </dsp:txXfrm>
    </dsp:sp>
    <dsp:sp modelId="{56610ADC-B0DF-4C05-B6F1-B50264F4487A}">
      <dsp:nvSpPr>
        <dsp:cNvPr id="0" name=""/>
        <dsp:cNvSpPr/>
      </dsp:nvSpPr>
      <dsp:spPr>
        <a:xfrm>
          <a:off x="3807053" y="3593444"/>
          <a:ext cx="324097" cy="3791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807053" y="3669270"/>
        <a:ext cx="226868" cy="227480"/>
      </dsp:txXfrm>
    </dsp:sp>
    <dsp:sp modelId="{B7B8CCC6-1DAD-46D1-A6F9-9D93D6806FCA}">
      <dsp:nvSpPr>
        <dsp:cNvPr id="0" name=""/>
        <dsp:cNvSpPr/>
      </dsp:nvSpPr>
      <dsp:spPr>
        <a:xfrm>
          <a:off x="4284027" y="3324382"/>
          <a:ext cx="1528760" cy="917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11. Training Aftercare</a:t>
          </a:r>
        </a:p>
      </dsp:txBody>
      <dsp:txXfrm>
        <a:off x="4310893" y="3351248"/>
        <a:ext cx="1475028" cy="8635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DO 2019">
      <a:dk1>
        <a:srgbClr val="404040"/>
      </a:dk1>
      <a:lt1>
        <a:srgbClr val="FFFFFF"/>
      </a:lt1>
      <a:dk2>
        <a:srgbClr val="98002E"/>
      </a:dk2>
      <a:lt2>
        <a:srgbClr val="E7E7E7"/>
      </a:lt2>
      <a:accent1>
        <a:srgbClr val="ED1A3B"/>
      </a:accent1>
      <a:accent2>
        <a:srgbClr val="218F8B"/>
      </a:accent2>
      <a:accent3>
        <a:srgbClr val="02A5E2"/>
      </a:accent3>
      <a:accent4>
        <a:srgbClr val="657C91"/>
      </a:accent4>
      <a:accent5>
        <a:srgbClr val="DF8639"/>
      </a:accent5>
      <a:accent6>
        <a:srgbClr val="FFFFFF"/>
      </a:accent6>
      <a:hlink>
        <a:srgbClr val="62CAE3"/>
      </a:hlink>
      <a:folHlink>
        <a:srgbClr val="62CAE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E1B9B-2388-4DDD-B455-4D261891A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5574</Words>
  <Characters>31773</Characters>
  <Application>Microsoft Office Word</Application>
  <DocSecurity>4</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BDO LLP</Company>
  <LinksUpToDate>false</LinksUpToDate>
  <CharactersWithSpaces>37273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Sauvanet</dc:creator>
  <cp:lastModifiedBy>Leon</cp:lastModifiedBy>
  <cp:revision>2</cp:revision>
  <cp:lastPrinted>2020-01-20T10:46:00Z</cp:lastPrinted>
  <dcterms:created xsi:type="dcterms:W3CDTF">2020-01-27T15:51:00Z</dcterms:created>
  <dcterms:modified xsi:type="dcterms:W3CDTF">2020-01-27T15:51:00Z</dcterms:modified>
</cp:coreProperties>
</file>